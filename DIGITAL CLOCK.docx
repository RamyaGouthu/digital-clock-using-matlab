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49C" w:rsidRDefault="00850BEE">
      <w:pPr>
        <w:pStyle w:val="Heading4"/>
        <w:pPrChange w:id="0" w:author="HP" w:date="2023-06-23T14:50:00Z">
          <w:pPr>
            <w:pStyle w:val="Heading4"/>
            <w:spacing w:before="63"/>
            <w:ind w:right="110"/>
          </w:pPr>
        </w:pPrChange>
      </w:pPr>
      <w:r>
        <w:t xml:space="preserve">A Project Report </w:t>
      </w:r>
      <w:r>
        <w:rPr>
          <w:spacing w:val="-5"/>
        </w:rPr>
        <w:t>on</w:t>
      </w:r>
    </w:p>
    <w:p w:rsidR="005636EA" w:rsidRDefault="00850BEE" w:rsidP="00C307C9">
      <w:pPr>
        <w:spacing w:before="194" w:line="259" w:lineRule="auto"/>
        <w:ind w:left="149" w:right="111"/>
        <w:jc w:val="both"/>
      </w:pPr>
      <w:r>
        <w:rPr>
          <w:b/>
          <w:smallCaps/>
          <w:color w:val="4471C4"/>
          <w:sz w:val="28"/>
        </w:rPr>
        <w:t xml:space="preserve">“The Digital clock </w:t>
      </w:r>
      <w:r w:rsidR="00435B1A">
        <w:rPr>
          <w:b/>
          <w:smallCaps/>
          <w:color w:val="4471C4"/>
          <w:sz w:val="28"/>
        </w:rPr>
        <w:t xml:space="preserve">Based On Seven Segment Display </w:t>
      </w:r>
      <w:r>
        <w:rPr>
          <w:b/>
          <w:smallCaps/>
          <w:color w:val="4471C4"/>
          <w:sz w:val="28"/>
        </w:rPr>
        <w:t xml:space="preserve">Using </w:t>
      </w:r>
      <w:r>
        <w:rPr>
          <w:b/>
          <w:smallCaps/>
          <w:color w:val="4471C4"/>
          <w:spacing w:val="-2"/>
          <w:sz w:val="28"/>
        </w:rPr>
        <w:t xml:space="preserve">Matlab </w:t>
      </w:r>
      <w:r>
        <w:rPr>
          <w:spacing w:val="-2"/>
        </w:rPr>
        <w:t>”</w:t>
      </w:r>
    </w:p>
    <w:p w:rsidR="005636EA" w:rsidRDefault="00850BEE">
      <w:pPr>
        <w:pStyle w:val="Heading4"/>
        <w:spacing w:before="162" w:line="259" w:lineRule="auto"/>
        <w:ind w:right="106"/>
      </w:pPr>
      <w:r>
        <w:t>Submitted in partial fulfillment of the requirements of the degree of</w:t>
      </w:r>
    </w:p>
    <w:p w:rsidR="005636EA" w:rsidRDefault="00850BEE">
      <w:pPr>
        <w:spacing w:before="159" w:line="343" w:lineRule="auto"/>
        <w:ind w:left="2652" w:right="2605"/>
        <w:jc w:val="center"/>
        <w:rPr>
          <w:b/>
          <w:sz w:val="40"/>
        </w:rPr>
      </w:pPr>
      <w:r>
        <w:rPr>
          <w:b/>
          <w:sz w:val="40"/>
        </w:rPr>
        <w:t>Bachelor of Technology Submitted by</w:t>
      </w:r>
    </w:p>
    <w:p w:rsidR="005636EA" w:rsidRDefault="005636EA">
      <w:pPr>
        <w:pStyle w:val="BodyText"/>
        <w:spacing w:before="1"/>
        <w:ind w:left="0"/>
        <w:rPr>
          <w:b/>
          <w:sz w:val="43"/>
        </w:rPr>
      </w:pPr>
    </w:p>
    <w:p w:rsidR="005636EA" w:rsidRDefault="00850BEE">
      <w:pPr>
        <w:tabs>
          <w:tab w:val="left" w:pos="5566"/>
          <w:tab w:val="left" w:pos="5714"/>
        </w:tabs>
        <w:spacing w:before="1" w:line="408" w:lineRule="auto"/>
        <w:ind w:left="2258" w:right="2241" w:firstLine="28"/>
        <w:rPr>
          <w:color w:val="4471C4"/>
          <w:spacing w:val="-2"/>
          <w:sz w:val="28"/>
        </w:rPr>
      </w:pPr>
      <w:r>
        <w:rPr>
          <w:color w:val="4471C4"/>
          <w:sz w:val="28"/>
        </w:rPr>
        <w:t>Addanki Likhitha</w:t>
      </w:r>
      <w:r>
        <w:rPr>
          <w:color w:val="4471C4"/>
          <w:sz w:val="28"/>
        </w:rPr>
        <w:tab/>
      </w:r>
      <w:r>
        <w:rPr>
          <w:color w:val="4471C4"/>
          <w:sz w:val="28"/>
        </w:rPr>
        <w:tab/>
      </w:r>
      <w:r>
        <w:rPr>
          <w:color w:val="4471C4"/>
          <w:spacing w:val="-2"/>
          <w:sz w:val="28"/>
        </w:rPr>
        <w:t xml:space="preserve">-(O180891) </w:t>
      </w:r>
      <w:r>
        <w:rPr>
          <w:color w:val="4471C4"/>
          <w:sz w:val="28"/>
        </w:rPr>
        <w:t>Gouthu Ramya</w:t>
      </w:r>
      <w:r>
        <w:rPr>
          <w:color w:val="4471C4"/>
          <w:sz w:val="28"/>
        </w:rPr>
        <w:tab/>
      </w:r>
      <w:r>
        <w:rPr>
          <w:color w:val="4471C4"/>
          <w:sz w:val="28"/>
        </w:rPr>
        <w:tab/>
      </w:r>
      <w:r>
        <w:rPr>
          <w:color w:val="4471C4"/>
          <w:spacing w:val="-2"/>
          <w:sz w:val="28"/>
        </w:rPr>
        <w:t>-(O180978)</w:t>
      </w:r>
    </w:p>
    <w:p w:rsidR="00850BEE" w:rsidRDefault="00850BEE">
      <w:pPr>
        <w:tabs>
          <w:tab w:val="left" w:pos="5566"/>
          <w:tab w:val="left" w:pos="5714"/>
        </w:tabs>
        <w:spacing w:before="1" w:line="408" w:lineRule="auto"/>
        <w:ind w:left="2258" w:right="2241" w:firstLine="28"/>
        <w:rPr>
          <w:sz w:val="28"/>
        </w:rPr>
      </w:pPr>
      <w:r>
        <w:rPr>
          <w:color w:val="4471C4"/>
          <w:sz w:val="28"/>
        </w:rPr>
        <w:t>Sankatala Amrutha Priya</w:t>
      </w:r>
      <w:r>
        <w:rPr>
          <w:color w:val="4471C4"/>
          <w:sz w:val="28"/>
        </w:rPr>
        <w:tab/>
        <w:t xml:space="preserve">  </w:t>
      </w:r>
      <w:r>
        <w:rPr>
          <w:color w:val="4471C4"/>
          <w:spacing w:val="-2"/>
          <w:sz w:val="28"/>
        </w:rPr>
        <w:t>-(O181020)</w:t>
      </w:r>
    </w:p>
    <w:p w:rsidR="005636EA" w:rsidRDefault="005636EA">
      <w:pPr>
        <w:pStyle w:val="BodyText"/>
        <w:spacing w:before="9"/>
        <w:ind w:left="0"/>
        <w:rPr>
          <w:sz w:val="40"/>
        </w:rPr>
      </w:pPr>
    </w:p>
    <w:p w:rsidR="005636EA" w:rsidRDefault="00850BEE">
      <w:pPr>
        <w:pStyle w:val="Heading5"/>
        <w:ind w:left="149" w:right="109"/>
        <w:jc w:val="center"/>
      </w:pPr>
      <w:r>
        <w:t xml:space="preserve">Under the Supervision </w:t>
      </w:r>
      <w:r>
        <w:rPr>
          <w:spacing w:val="-5"/>
        </w:rPr>
        <w:t>of</w:t>
      </w:r>
    </w:p>
    <w:p w:rsidR="005636EA" w:rsidRDefault="00850BEE">
      <w:pPr>
        <w:spacing w:before="189"/>
        <w:ind w:left="149" w:right="105"/>
        <w:jc w:val="center"/>
        <w:rPr>
          <w:b/>
          <w:sz w:val="18"/>
        </w:rPr>
      </w:pPr>
      <w:r>
        <w:rPr>
          <w:b/>
          <w:color w:val="4471C4"/>
          <w:position w:val="2"/>
          <w:sz w:val="28"/>
        </w:rPr>
        <w:t xml:space="preserve">Mrs.NASREEN </w:t>
      </w:r>
      <w:r>
        <w:rPr>
          <w:b/>
          <w:color w:val="4471C4"/>
          <w:spacing w:val="-2"/>
          <w:sz w:val="18"/>
        </w:rPr>
        <w:t>M.Tech(Ph.D)</w:t>
      </w:r>
    </w:p>
    <w:p w:rsidR="005636EA" w:rsidRDefault="00850BEE">
      <w:pPr>
        <w:pStyle w:val="Heading5"/>
        <w:spacing w:before="189" w:line="352" w:lineRule="auto"/>
        <w:ind w:left="3134" w:right="3090" w:hanging="3"/>
        <w:jc w:val="center"/>
      </w:pPr>
      <w:r>
        <w:t>Assistant Professor Department of ECE</w:t>
      </w:r>
    </w:p>
    <w:p w:rsidR="005636EA" w:rsidRDefault="00850BEE">
      <w:pPr>
        <w:pStyle w:val="BodyText"/>
        <w:spacing w:before="2"/>
        <w:ind w:left="0"/>
        <w:rPr>
          <w:b/>
          <w:sz w:val="14"/>
        </w:rPr>
      </w:pPr>
      <w:r>
        <w:rPr>
          <w:noProof/>
        </w:rPr>
        <w:drawing>
          <wp:anchor distT="0" distB="0" distL="0" distR="0" simplePos="0" relativeHeight="487587840" behindDoc="1" locked="0" layoutInCell="1" allowOverlap="1">
            <wp:simplePos x="0" y="0"/>
            <wp:positionH relativeFrom="page">
              <wp:posOffset>3618135</wp:posOffset>
            </wp:positionH>
            <wp:positionV relativeFrom="paragraph">
              <wp:posOffset>118981</wp:posOffset>
            </wp:positionV>
            <wp:extent cx="887424" cy="10403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87424" cy="1040320"/>
                    </a:xfrm>
                    <a:prstGeom prst="rect">
                      <a:avLst/>
                    </a:prstGeom>
                  </pic:spPr>
                </pic:pic>
              </a:graphicData>
            </a:graphic>
          </wp:anchor>
        </w:drawing>
      </w:r>
    </w:p>
    <w:p w:rsidR="005636EA" w:rsidRDefault="005636EA">
      <w:pPr>
        <w:pStyle w:val="BodyText"/>
        <w:ind w:left="0"/>
        <w:rPr>
          <w:b/>
          <w:sz w:val="40"/>
        </w:rPr>
      </w:pPr>
    </w:p>
    <w:p w:rsidR="005636EA" w:rsidRDefault="005636EA">
      <w:pPr>
        <w:pStyle w:val="BodyText"/>
        <w:spacing w:before="2"/>
        <w:ind w:left="0"/>
        <w:rPr>
          <w:b/>
          <w:sz w:val="56"/>
        </w:rPr>
      </w:pPr>
    </w:p>
    <w:p w:rsidR="005636EA" w:rsidRDefault="00E31F5F" w:rsidP="00E31F5F">
      <w:pPr>
        <w:spacing w:line="376" w:lineRule="auto"/>
        <w:ind w:left="568" w:right="283"/>
        <w:rPr>
          <w:sz w:val="28"/>
        </w:rPr>
      </w:pPr>
      <w:r>
        <w:rPr>
          <w:color w:val="006FC0"/>
          <w:sz w:val="28"/>
        </w:rPr>
        <w:t xml:space="preserve">        </w:t>
      </w:r>
      <w:r w:rsidR="00850BEE">
        <w:rPr>
          <w:color w:val="006FC0"/>
          <w:sz w:val="28"/>
        </w:rPr>
        <w:t>ELECTRONICS</w:t>
      </w:r>
      <w:r>
        <w:rPr>
          <w:color w:val="006FC0"/>
          <w:sz w:val="28"/>
        </w:rPr>
        <w:t xml:space="preserve"> </w:t>
      </w:r>
      <w:r w:rsidR="00850BEE">
        <w:rPr>
          <w:color w:val="006FC0"/>
          <w:sz w:val="28"/>
        </w:rPr>
        <w:t>AND</w:t>
      </w:r>
      <w:r>
        <w:rPr>
          <w:color w:val="006FC0"/>
          <w:sz w:val="28"/>
        </w:rPr>
        <w:t xml:space="preserve"> </w:t>
      </w:r>
      <w:r w:rsidR="00850BEE">
        <w:rPr>
          <w:color w:val="006FC0"/>
          <w:sz w:val="28"/>
        </w:rPr>
        <w:t>COMMUNICATION</w:t>
      </w:r>
      <w:r>
        <w:rPr>
          <w:color w:val="006FC0"/>
          <w:sz w:val="28"/>
        </w:rPr>
        <w:t xml:space="preserve"> </w:t>
      </w:r>
      <w:r w:rsidR="00850BEE">
        <w:rPr>
          <w:color w:val="006FC0"/>
          <w:sz w:val="28"/>
        </w:rPr>
        <w:t xml:space="preserve">ENGINEERING </w:t>
      </w:r>
      <w:r w:rsidR="00850BEE">
        <w:rPr>
          <w:color w:val="FF0000"/>
          <w:sz w:val="28"/>
        </w:rPr>
        <w:t>RAJIV GANDHI UNIVERSITY OF KNOWLEDGE TECHNOLOGIES</w:t>
      </w:r>
    </w:p>
    <w:p w:rsidR="005636EA" w:rsidRDefault="00850BEE">
      <w:pPr>
        <w:spacing w:before="4" w:line="376" w:lineRule="auto"/>
        <w:ind w:left="4065" w:right="3415" w:hanging="552"/>
        <w:rPr>
          <w:sz w:val="28"/>
        </w:rPr>
      </w:pPr>
      <w:r>
        <w:rPr>
          <w:color w:val="FF0000"/>
          <w:sz w:val="28"/>
        </w:rPr>
        <w:t xml:space="preserve">ONGOLECAMPUS </w:t>
      </w:r>
      <w:r>
        <w:rPr>
          <w:spacing w:val="-2"/>
          <w:sz w:val="28"/>
        </w:rPr>
        <w:t>2022-2023</w:t>
      </w:r>
    </w:p>
    <w:p w:rsidR="005636EA" w:rsidRDefault="005636EA">
      <w:pPr>
        <w:spacing w:line="376" w:lineRule="auto"/>
        <w:rPr>
          <w:sz w:val="28"/>
        </w:rPr>
        <w:sectPr w:rsidR="005636EA">
          <w:type w:val="continuous"/>
          <w:pgSz w:w="11910" w:h="16840"/>
          <w:pgMar w:top="1360" w:right="1320" w:bottom="280" w:left="1280" w:header="720" w:footer="720" w:gutter="0"/>
          <w:cols w:space="720"/>
        </w:sectPr>
      </w:pPr>
    </w:p>
    <w:p w:rsidR="005636EA" w:rsidRDefault="00850BEE">
      <w:pPr>
        <w:pStyle w:val="Heading2"/>
        <w:ind w:right="111"/>
      </w:pPr>
      <w:bookmarkStart w:id="1" w:name="_TOC_250009"/>
      <w:r>
        <w:lastRenderedPageBreak/>
        <w:t>Approval</w:t>
      </w:r>
      <w:bookmarkEnd w:id="1"/>
      <w:r w:rsidR="00FE29A5">
        <w:t xml:space="preserve"> </w:t>
      </w:r>
      <w:r>
        <w:rPr>
          <w:spacing w:val="-2"/>
        </w:rPr>
        <w:t>Sheet</w:t>
      </w:r>
    </w:p>
    <w:p w:rsidR="005636EA" w:rsidRDefault="00850BEE">
      <w:pPr>
        <w:spacing w:before="199" w:line="259" w:lineRule="auto"/>
        <w:ind w:left="160" w:right="283"/>
        <w:rPr>
          <w:sz w:val="32"/>
        </w:rPr>
      </w:pPr>
      <w:r>
        <w:rPr>
          <w:sz w:val="32"/>
        </w:rPr>
        <w:t>This report entitled “Digital Clock</w:t>
      </w:r>
      <w:r w:rsidR="00435B1A">
        <w:rPr>
          <w:sz w:val="32"/>
        </w:rPr>
        <w:t xml:space="preserve"> Based On Seven Segment Dsiplay</w:t>
      </w:r>
      <w:r>
        <w:rPr>
          <w:sz w:val="32"/>
        </w:rPr>
        <w:t xml:space="preserve"> Using MATLAB” by Addanki Likhitha-</w:t>
      </w:r>
      <w:r w:rsidR="00435B1A">
        <w:rPr>
          <w:sz w:val="32"/>
        </w:rPr>
        <w:t xml:space="preserve">-(O180891), </w:t>
      </w:r>
      <w:r>
        <w:rPr>
          <w:sz w:val="32"/>
        </w:rPr>
        <w:t xml:space="preserve">Sankatala Amrutha Priya-(O181020) and Gouthu  Ramya- (O180978), is approved for the degree of Bachelor of Technology Electronics and Communication </w:t>
      </w:r>
      <w:r>
        <w:rPr>
          <w:spacing w:val="-2"/>
          <w:sz w:val="32"/>
        </w:rPr>
        <w:t>Engineering.</w:t>
      </w:r>
    </w:p>
    <w:p w:rsidR="005636EA" w:rsidRDefault="005636EA">
      <w:pPr>
        <w:pStyle w:val="BodyText"/>
        <w:ind w:left="0"/>
        <w:rPr>
          <w:sz w:val="34"/>
        </w:rPr>
      </w:pPr>
    </w:p>
    <w:p w:rsidR="005636EA" w:rsidRDefault="005636EA">
      <w:pPr>
        <w:pStyle w:val="BodyText"/>
        <w:ind w:left="0"/>
        <w:rPr>
          <w:sz w:val="34"/>
        </w:rPr>
      </w:pPr>
    </w:p>
    <w:p w:rsidR="005636EA" w:rsidRDefault="005636EA">
      <w:pPr>
        <w:pStyle w:val="BodyText"/>
        <w:ind w:left="0"/>
        <w:rPr>
          <w:sz w:val="32"/>
        </w:rPr>
      </w:pPr>
    </w:p>
    <w:p w:rsidR="005636EA" w:rsidRDefault="00C64697">
      <w:pPr>
        <w:spacing w:before="1"/>
        <w:ind w:left="160"/>
        <w:rPr>
          <w:b/>
          <w:sz w:val="32"/>
        </w:rPr>
      </w:pPr>
      <w:r w:rsidRPr="00C64697">
        <w:pict>
          <v:line id="_x0000_s1039" style="position:absolute;left:0;text-align:left;z-index:15733248;mso-position-horizontal-relative:page" from="300.15pt,9.05pt" to="480.15pt,7.25pt" strokecolor="#4471c4" strokeweight=".5pt">
            <w10:wrap anchorx="page"/>
          </v:line>
        </w:pict>
      </w:r>
      <w:r w:rsidR="00850BEE">
        <w:rPr>
          <w:b/>
          <w:spacing w:val="-2"/>
          <w:sz w:val="32"/>
        </w:rPr>
        <w:t>Examiner(s)</w:t>
      </w:r>
    </w:p>
    <w:p w:rsidR="005636EA" w:rsidRDefault="005636EA">
      <w:pPr>
        <w:pStyle w:val="BodyText"/>
        <w:ind w:left="0"/>
        <w:rPr>
          <w:b/>
          <w:sz w:val="20"/>
        </w:rPr>
      </w:pPr>
    </w:p>
    <w:p w:rsidR="005636EA" w:rsidRDefault="00C64697">
      <w:pPr>
        <w:pStyle w:val="BodyText"/>
        <w:spacing w:before="11"/>
        <w:ind w:left="0"/>
        <w:rPr>
          <w:b/>
          <w:sz w:val="13"/>
        </w:rPr>
      </w:pPr>
      <w:r w:rsidRPr="00C64697">
        <w:pict>
          <v:line id="_x0000_s1038" style="position:absolute;z-index:-15728128;mso-wrap-distance-left:0;mso-wrap-distance-right:0;mso-position-horizontal-relative:page" from="300.6pt,10.65pt" to="481.05pt,9.25pt" strokecolor="#4471c4" strokeweight=".5pt">
            <w10:wrap type="topAndBottom" anchorx="page"/>
          </v:line>
        </w:pict>
      </w:r>
    </w:p>
    <w:p w:rsidR="005636EA" w:rsidRDefault="005636EA">
      <w:pPr>
        <w:pStyle w:val="BodyText"/>
        <w:ind w:left="0"/>
        <w:rPr>
          <w:b/>
          <w:sz w:val="20"/>
        </w:rPr>
      </w:pPr>
    </w:p>
    <w:p w:rsidR="005636EA" w:rsidRDefault="00C64697">
      <w:pPr>
        <w:pStyle w:val="BodyText"/>
        <w:spacing w:before="10"/>
        <w:ind w:left="0"/>
        <w:rPr>
          <w:b/>
          <w:sz w:val="28"/>
        </w:rPr>
      </w:pPr>
      <w:r w:rsidRPr="00C64697">
        <w:pict>
          <v:line id="_x0000_s1037" style="position:absolute;z-index:-15727616;mso-wrap-distance-left:0;mso-wrap-distance-right:0;mso-position-horizontal-relative:page" from="299.15pt,18.7pt" to="481pt,17.8pt" strokecolor="#4471c4" strokeweight=".5pt">
            <w10:wrap type="topAndBottom" anchorx="page"/>
          </v:line>
        </w:pict>
      </w:r>
    </w:p>
    <w:p w:rsidR="005636EA" w:rsidRDefault="005636EA">
      <w:pPr>
        <w:pStyle w:val="BodyText"/>
        <w:ind w:left="0"/>
        <w:rPr>
          <w:b/>
          <w:sz w:val="20"/>
        </w:rPr>
      </w:pPr>
    </w:p>
    <w:p w:rsidR="005636EA" w:rsidRDefault="00C64697">
      <w:pPr>
        <w:pStyle w:val="BodyText"/>
        <w:spacing w:before="9"/>
        <w:ind w:left="0"/>
        <w:rPr>
          <w:b/>
          <w:sz w:val="21"/>
        </w:rPr>
      </w:pPr>
      <w:r w:rsidRPr="00C64697">
        <w:pict>
          <v:line id="_x0000_s1036" style="position:absolute;z-index:-15727104;mso-wrap-distance-left:0;mso-wrap-distance-right:0;mso-position-horizontal-relative:page" from="301.95pt,15.15pt" to="481.95pt,13.75pt" strokecolor="#4471c4" strokeweight=".5pt">
            <w10:wrap type="topAndBottom" anchorx="page"/>
          </v:line>
        </w:pict>
      </w:r>
    </w:p>
    <w:p w:rsidR="005636EA" w:rsidRDefault="005636EA">
      <w:pPr>
        <w:pStyle w:val="BodyText"/>
        <w:ind w:left="0"/>
        <w:rPr>
          <w:b/>
          <w:sz w:val="20"/>
        </w:rPr>
      </w:pPr>
    </w:p>
    <w:p w:rsidR="005636EA" w:rsidRDefault="00C64697">
      <w:pPr>
        <w:pStyle w:val="BodyText"/>
        <w:spacing w:before="10"/>
        <w:ind w:left="0"/>
        <w:rPr>
          <w:b/>
          <w:sz w:val="21"/>
        </w:rPr>
      </w:pPr>
      <w:r w:rsidRPr="00C64697">
        <w:pict>
          <v:line id="_x0000_s1035" style="position:absolute;z-index:-15726592;mso-wrap-distance-left:0;mso-wrap-distance-right:0;mso-position-horizontal-relative:page" from="303.4pt,15.2pt" to="481pt,13.8pt" strokecolor="#4471c4" strokeweight=".5pt">
            <w10:wrap type="topAndBottom" anchorx="page"/>
          </v:line>
        </w:pict>
      </w:r>
    </w:p>
    <w:p w:rsidR="005636EA" w:rsidRDefault="005636EA">
      <w:pPr>
        <w:pStyle w:val="BodyText"/>
        <w:ind w:left="0"/>
        <w:rPr>
          <w:b/>
          <w:sz w:val="34"/>
        </w:rPr>
      </w:pPr>
    </w:p>
    <w:p w:rsidR="005636EA" w:rsidRDefault="005636EA">
      <w:pPr>
        <w:pStyle w:val="BodyText"/>
        <w:spacing w:before="4"/>
        <w:ind w:left="0"/>
        <w:rPr>
          <w:b/>
          <w:sz w:val="44"/>
        </w:rPr>
      </w:pPr>
    </w:p>
    <w:p w:rsidR="005636EA" w:rsidRDefault="00850BEE">
      <w:pPr>
        <w:spacing w:before="1"/>
        <w:ind w:left="160"/>
        <w:rPr>
          <w:b/>
          <w:sz w:val="32"/>
        </w:rPr>
      </w:pPr>
      <w:r>
        <w:rPr>
          <w:b/>
          <w:spacing w:val="-2"/>
          <w:sz w:val="32"/>
        </w:rPr>
        <w:t>Supervisor(s)</w:t>
      </w:r>
    </w:p>
    <w:p w:rsidR="005636EA" w:rsidRDefault="005636EA">
      <w:pPr>
        <w:pStyle w:val="BodyText"/>
        <w:ind w:left="0"/>
        <w:rPr>
          <w:b/>
          <w:sz w:val="20"/>
        </w:rPr>
      </w:pPr>
    </w:p>
    <w:p w:rsidR="005636EA" w:rsidRDefault="00C64697">
      <w:pPr>
        <w:pStyle w:val="BodyText"/>
        <w:spacing w:before="2"/>
        <w:ind w:left="0"/>
        <w:rPr>
          <w:b/>
          <w:sz w:val="13"/>
        </w:rPr>
      </w:pPr>
      <w:r w:rsidRPr="00C64697">
        <w:pict>
          <v:line id="_x0000_s1034" style="position:absolute;z-index:-15726080;mso-wrap-distance-left:0;mso-wrap-distance-right:0;mso-position-horizontal-relative:page" from="307.15pt,10.65pt" to="481.05pt,8.8pt" strokecolor="#4471c4" strokeweight=".5pt">
            <w10:wrap type="topAndBottom" anchorx="page"/>
          </v:line>
        </w:pict>
      </w:r>
    </w:p>
    <w:p w:rsidR="005636EA" w:rsidRDefault="005636EA">
      <w:pPr>
        <w:pStyle w:val="BodyText"/>
        <w:ind w:left="0"/>
        <w:rPr>
          <w:b/>
          <w:sz w:val="20"/>
        </w:rPr>
      </w:pPr>
    </w:p>
    <w:p w:rsidR="005636EA" w:rsidRDefault="005636EA">
      <w:pPr>
        <w:pStyle w:val="BodyText"/>
        <w:ind w:left="0"/>
        <w:rPr>
          <w:b/>
          <w:sz w:val="20"/>
        </w:rPr>
      </w:pPr>
    </w:p>
    <w:p w:rsidR="005636EA" w:rsidRDefault="00C64697">
      <w:pPr>
        <w:pStyle w:val="BodyText"/>
        <w:spacing w:before="1"/>
        <w:ind w:left="0"/>
        <w:rPr>
          <w:b/>
          <w:sz w:val="13"/>
        </w:rPr>
      </w:pPr>
      <w:r w:rsidRPr="00C64697">
        <w:pict>
          <v:line id="_x0000_s1033" style="position:absolute;z-index:-15725568;mso-wrap-distance-left:0;mso-wrap-distance-right:0;mso-position-horizontal-relative:page" from="309.95pt,9.2pt" to="482.9pt,8.75pt" strokecolor="#4471c4" strokeweight=".5pt">
            <w10:wrap type="topAndBottom" anchorx="page"/>
          </v:line>
        </w:pict>
      </w:r>
    </w:p>
    <w:p w:rsidR="005636EA" w:rsidRDefault="005636EA">
      <w:pPr>
        <w:pStyle w:val="BodyText"/>
        <w:ind w:left="0"/>
        <w:rPr>
          <w:b/>
          <w:sz w:val="20"/>
        </w:rPr>
      </w:pPr>
    </w:p>
    <w:p w:rsidR="005636EA" w:rsidRDefault="005636EA">
      <w:pPr>
        <w:pStyle w:val="BodyText"/>
        <w:ind w:left="0"/>
        <w:rPr>
          <w:b/>
          <w:sz w:val="20"/>
        </w:rPr>
      </w:pPr>
    </w:p>
    <w:p w:rsidR="005636EA" w:rsidRDefault="00C64697">
      <w:pPr>
        <w:pStyle w:val="BodyText"/>
        <w:spacing w:before="4"/>
        <w:ind w:left="0"/>
        <w:rPr>
          <w:b/>
        </w:rPr>
      </w:pPr>
      <w:r w:rsidRPr="00C64697">
        <w:pict>
          <v:line id="_x0000_s1032" style="position:absolute;z-index:-15725056;mso-wrap-distance-left:0;mso-wrap-distance-right:0;mso-position-horizontal-relative:page" from="312.75pt,12.55pt" to="485.25pt,11.75pt" strokecolor="#4471c4" strokeweight=".5pt">
            <w10:wrap type="topAndBottom" anchorx="page"/>
          </v:line>
        </w:pict>
      </w:r>
    </w:p>
    <w:p w:rsidR="005636EA" w:rsidRDefault="005636EA">
      <w:pPr>
        <w:pStyle w:val="BodyText"/>
        <w:ind w:left="0"/>
        <w:rPr>
          <w:b/>
          <w:sz w:val="20"/>
        </w:rPr>
      </w:pPr>
    </w:p>
    <w:p w:rsidR="005636EA" w:rsidRDefault="005636EA">
      <w:pPr>
        <w:pStyle w:val="BodyText"/>
        <w:ind w:left="0"/>
        <w:rPr>
          <w:b/>
          <w:sz w:val="20"/>
        </w:rPr>
      </w:pPr>
    </w:p>
    <w:p w:rsidR="005636EA" w:rsidRDefault="00C64697">
      <w:pPr>
        <w:pStyle w:val="BodyText"/>
        <w:spacing w:before="4"/>
        <w:ind w:left="0"/>
        <w:rPr>
          <w:b/>
          <w:sz w:val="21"/>
        </w:rPr>
      </w:pPr>
      <w:r w:rsidRPr="00C64697">
        <w:pict>
          <v:line id="_x0000_s1031" style="position:absolute;z-index:-15724544;mso-wrap-distance-left:0;mso-wrap-distance-right:0;mso-position-horizontal-relative:page" from="312.3pt,14.4pt" to="481.95pt,13.5pt" strokecolor="#4471c4" strokeweight=".5pt">
            <w10:wrap type="topAndBottom" anchorx="page"/>
          </v:line>
        </w:pict>
      </w:r>
    </w:p>
    <w:p w:rsidR="005636EA" w:rsidRDefault="005636EA">
      <w:pPr>
        <w:pStyle w:val="BodyText"/>
        <w:ind w:left="0"/>
        <w:rPr>
          <w:b/>
          <w:sz w:val="34"/>
        </w:rPr>
      </w:pPr>
    </w:p>
    <w:p w:rsidR="005636EA" w:rsidRDefault="005636EA">
      <w:pPr>
        <w:pStyle w:val="BodyText"/>
        <w:spacing w:before="6"/>
        <w:ind w:left="0"/>
        <w:rPr>
          <w:b/>
          <w:sz w:val="33"/>
        </w:rPr>
      </w:pPr>
    </w:p>
    <w:p w:rsidR="005636EA" w:rsidRDefault="00C64697">
      <w:pPr>
        <w:ind w:left="160"/>
        <w:rPr>
          <w:b/>
          <w:sz w:val="32"/>
        </w:rPr>
      </w:pPr>
      <w:r w:rsidRPr="00C64697">
        <w:pict>
          <v:line id="_x0000_s1030" style="position:absolute;left:0;text-align:left;z-index:15733760;mso-position-horizontal-relative:page" from="310.4pt,13.1pt" to="485.25pt,12.2pt" strokecolor="#4471c4" strokeweight=".5pt">
            <w10:wrap anchorx="page"/>
          </v:line>
        </w:pict>
      </w:r>
      <w:r w:rsidR="00850BEE">
        <w:rPr>
          <w:b/>
          <w:spacing w:val="-2"/>
          <w:sz w:val="32"/>
        </w:rPr>
        <w:t>Chairman</w:t>
      </w:r>
    </w:p>
    <w:p w:rsidR="005636EA" w:rsidRDefault="005636EA">
      <w:pPr>
        <w:pStyle w:val="BodyText"/>
        <w:ind w:left="0"/>
        <w:rPr>
          <w:b/>
          <w:sz w:val="34"/>
        </w:rPr>
      </w:pPr>
    </w:p>
    <w:p w:rsidR="005636EA" w:rsidRDefault="005636EA">
      <w:pPr>
        <w:pStyle w:val="BodyText"/>
        <w:ind w:left="0"/>
        <w:rPr>
          <w:b/>
          <w:sz w:val="34"/>
        </w:rPr>
      </w:pPr>
    </w:p>
    <w:p w:rsidR="005636EA" w:rsidRDefault="005636EA">
      <w:pPr>
        <w:pStyle w:val="BodyText"/>
        <w:spacing w:before="7"/>
        <w:ind w:left="0"/>
        <w:rPr>
          <w:b/>
          <w:sz w:val="34"/>
        </w:rPr>
      </w:pPr>
    </w:p>
    <w:p w:rsidR="00850BEE" w:rsidRDefault="00C64697">
      <w:pPr>
        <w:tabs>
          <w:tab w:val="left" w:pos="1266"/>
          <w:tab w:val="left" w:pos="3698"/>
        </w:tabs>
        <w:spacing w:line="362" w:lineRule="auto"/>
        <w:ind w:left="160" w:right="5605"/>
        <w:rPr>
          <w:b/>
          <w:sz w:val="32"/>
          <w:u w:val="single" w:color="4471C4"/>
        </w:rPr>
      </w:pPr>
      <w:r w:rsidRPr="00C64697">
        <w:rPr>
          <w:b/>
          <w:noProof/>
          <w:spacing w:val="-2"/>
          <w:sz w:val="32"/>
        </w:rPr>
        <w:pict>
          <v:line id="_x0000_s1040" style="position:absolute;left:0;text-align:left;z-index:487599616;mso-position-horizontal-relative:page" from="117.15pt,13.75pt" to="292pt,12.85pt" strokecolor="#4471c4" strokeweight=".5pt">
            <w10:wrap anchorx="page"/>
          </v:line>
        </w:pict>
      </w:r>
      <w:r w:rsidR="00850BEE">
        <w:rPr>
          <w:b/>
          <w:spacing w:val="-2"/>
          <w:sz w:val="32"/>
        </w:rPr>
        <w:t>Date:</w:t>
      </w:r>
    </w:p>
    <w:p w:rsidR="005636EA" w:rsidRDefault="00C64697">
      <w:pPr>
        <w:tabs>
          <w:tab w:val="left" w:pos="1266"/>
          <w:tab w:val="left" w:pos="3698"/>
        </w:tabs>
        <w:spacing w:line="362" w:lineRule="auto"/>
        <w:ind w:left="160" w:right="5605"/>
        <w:rPr>
          <w:b/>
          <w:sz w:val="32"/>
        </w:rPr>
      </w:pPr>
      <w:r w:rsidRPr="00C64697">
        <w:rPr>
          <w:b/>
          <w:noProof/>
          <w:spacing w:val="-2"/>
          <w:sz w:val="32"/>
        </w:rPr>
        <w:pict>
          <v:line id="_x0000_s1041" style="position:absolute;left:0;text-align:left;z-index:487600640;mso-position-horizontal-relative:page" from="117.15pt,14.85pt" to="292pt,13.95pt" strokecolor="#4471c4" strokeweight=".5pt">
            <w10:wrap anchorx="page"/>
          </v:line>
        </w:pict>
      </w:r>
      <w:r w:rsidR="00850BEE">
        <w:rPr>
          <w:b/>
          <w:spacing w:val="-2"/>
          <w:sz w:val="32"/>
        </w:rPr>
        <w:t>Place:</w:t>
      </w:r>
    </w:p>
    <w:p w:rsidR="005636EA" w:rsidRDefault="005636EA">
      <w:pPr>
        <w:spacing w:line="362" w:lineRule="auto"/>
        <w:rPr>
          <w:sz w:val="32"/>
        </w:rPr>
        <w:sectPr w:rsidR="005636EA">
          <w:pgSz w:w="11910" w:h="16840"/>
          <w:pgMar w:top="1360" w:right="1320" w:bottom="280" w:left="1280" w:header="720" w:footer="720" w:gutter="0"/>
          <w:cols w:space="720"/>
        </w:sectPr>
      </w:pPr>
    </w:p>
    <w:p w:rsidR="005636EA" w:rsidRDefault="00C64697">
      <w:pPr>
        <w:pStyle w:val="Heading2"/>
      </w:pPr>
      <w:r>
        <w:lastRenderedPageBreak/>
        <w:pict>
          <v:line id="_x0000_s1028" style="position:absolute;left:0;text-align:left;z-index:15734784;mso-position-horizontal-relative:page;mso-position-vertical-relative:page" from="396.9pt,458.95pt" to="540.9pt,458.95pt" strokecolor="#4471c4" strokeweight=".5pt">
            <w10:wrap anchorx="page" anchory="page"/>
          </v:line>
        </w:pict>
      </w:r>
      <w:r>
        <w:pict>
          <v:line id="_x0000_s1027" style="position:absolute;left:0;text-align:left;z-index:15735296;mso-position-horizontal-relative:page;mso-position-vertical-relative:page" from="397.4pt,512.95pt" to="539.95pt,512.95pt" strokecolor="#4471c4" strokeweight=".5pt">
            <w10:wrap anchorx="page" anchory="page"/>
          </v:line>
        </w:pict>
      </w:r>
      <w:r>
        <w:pict>
          <v:line id="_x0000_s1026" style="position:absolute;left:0;text-align:left;z-index:15735808;mso-position-horizontal-relative:page;mso-position-vertical-relative:page" from="396.9pt,566.15pt" to="539.9pt,565.7pt" strokecolor="#4471c4" strokeweight=".5pt">
            <w10:wrap anchorx="page" anchory="page"/>
          </v:line>
        </w:pict>
      </w:r>
      <w:bookmarkStart w:id="2" w:name="_TOC_250008"/>
      <w:r w:rsidR="00850BEE">
        <w:rPr>
          <w:spacing w:val="-2"/>
        </w:rPr>
        <w:t>Candidate’s</w:t>
      </w:r>
      <w:bookmarkEnd w:id="2"/>
      <w:r w:rsidR="00FE29A5">
        <w:rPr>
          <w:spacing w:val="-2"/>
        </w:rPr>
        <w:t xml:space="preserve"> </w:t>
      </w:r>
      <w:r w:rsidR="00850BEE">
        <w:rPr>
          <w:spacing w:val="-2"/>
        </w:rPr>
        <w:t>Declaration</w:t>
      </w:r>
    </w:p>
    <w:p w:rsidR="005636EA" w:rsidRDefault="00850BEE">
      <w:pPr>
        <w:spacing w:before="199" w:line="259" w:lineRule="auto"/>
        <w:ind w:left="160" w:right="116" w:firstLine="477"/>
        <w:jc w:val="both"/>
        <w:rPr>
          <w:sz w:val="32"/>
        </w:rPr>
      </w:pPr>
      <w:r>
        <w:rPr>
          <w:sz w:val="32"/>
        </w:rPr>
        <w:t>I declare that this written submission represents my ideas in my own</w:t>
      </w:r>
      <w:r w:rsidR="003E6AEC">
        <w:rPr>
          <w:sz w:val="32"/>
        </w:rPr>
        <w:t xml:space="preserve"> </w:t>
      </w:r>
      <w:r>
        <w:rPr>
          <w:sz w:val="32"/>
        </w:rPr>
        <w:t>words</w:t>
      </w:r>
      <w:r w:rsidR="003E6AEC">
        <w:rPr>
          <w:sz w:val="32"/>
        </w:rPr>
        <w:t xml:space="preserve"> </w:t>
      </w:r>
      <w:r>
        <w:rPr>
          <w:sz w:val="32"/>
        </w:rPr>
        <w:t>and</w:t>
      </w:r>
      <w:r w:rsidR="003E6AEC">
        <w:rPr>
          <w:sz w:val="32"/>
        </w:rPr>
        <w:t xml:space="preserve"> </w:t>
      </w:r>
      <w:r>
        <w:rPr>
          <w:sz w:val="32"/>
        </w:rPr>
        <w:t>where</w:t>
      </w:r>
      <w:r w:rsidR="003E6AEC">
        <w:rPr>
          <w:sz w:val="32"/>
        </w:rPr>
        <w:t xml:space="preserve"> </w:t>
      </w:r>
      <w:r>
        <w:rPr>
          <w:sz w:val="32"/>
        </w:rPr>
        <w:t>others</w:t>
      </w:r>
      <w:r w:rsidR="003E6AEC">
        <w:rPr>
          <w:sz w:val="32"/>
        </w:rPr>
        <w:t xml:space="preserve"> </w:t>
      </w:r>
      <w:r>
        <w:rPr>
          <w:sz w:val="32"/>
        </w:rPr>
        <w:t>ideas</w:t>
      </w:r>
      <w:r w:rsidR="003E6AEC">
        <w:rPr>
          <w:sz w:val="32"/>
        </w:rPr>
        <w:t xml:space="preserve"> </w:t>
      </w:r>
      <w:r>
        <w:rPr>
          <w:sz w:val="32"/>
        </w:rPr>
        <w:t>or</w:t>
      </w:r>
      <w:r w:rsidR="003E6AEC">
        <w:rPr>
          <w:sz w:val="32"/>
        </w:rPr>
        <w:t xml:space="preserve"> </w:t>
      </w:r>
      <w:r>
        <w:rPr>
          <w:sz w:val="32"/>
        </w:rPr>
        <w:t>words</w:t>
      </w:r>
      <w:r w:rsidR="003E6AEC">
        <w:rPr>
          <w:sz w:val="32"/>
        </w:rPr>
        <w:t xml:space="preserve"> </w:t>
      </w:r>
      <w:r>
        <w:rPr>
          <w:sz w:val="32"/>
        </w:rPr>
        <w:t>have</w:t>
      </w:r>
      <w:r w:rsidR="003E6AEC">
        <w:rPr>
          <w:sz w:val="32"/>
        </w:rPr>
        <w:t xml:space="preserve"> </w:t>
      </w:r>
      <w:r>
        <w:rPr>
          <w:sz w:val="32"/>
        </w:rPr>
        <w:t>been</w:t>
      </w:r>
      <w:r w:rsidR="003E6AEC">
        <w:rPr>
          <w:sz w:val="32"/>
        </w:rPr>
        <w:t xml:space="preserve"> </w:t>
      </w:r>
      <w:r>
        <w:rPr>
          <w:sz w:val="32"/>
        </w:rPr>
        <w:t>included</w:t>
      </w:r>
      <w:r w:rsidR="003E6AEC">
        <w:rPr>
          <w:sz w:val="32"/>
        </w:rPr>
        <w:t>.</w:t>
      </w:r>
      <w:r>
        <w:rPr>
          <w:sz w:val="32"/>
        </w:rPr>
        <w:t>I</w:t>
      </w:r>
      <w:r w:rsidR="003E6AEC">
        <w:rPr>
          <w:sz w:val="32"/>
        </w:rPr>
        <w:t xml:space="preserve"> </w:t>
      </w:r>
      <w:r>
        <w:rPr>
          <w:sz w:val="32"/>
        </w:rPr>
        <w:t>have adequately</w:t>
      </w:r>
      <w:r w:rsidR="003E6AEC">
        <w:rPr>
          <w:sz w:val="32"/>
        </w:rPr>
        <w:t xml:space="preserve"> </w:t>
      </w:r>
      <w:r>
        <w:rPr>
          <w:sz w:val="32"/>
        </w:rPr>
        <w:t>cited</w:t>
      </w:r>
      <w:r w:rsidR="003E6AEC">
        <w:rPr>
          <w:sz w:val="32"/>
        </w:rPr>
        <w:t xml:space="preserve"> </w:t>
      </w:r>
      <w:r>
        <w:rPr>
          <w:sz w:val="32"/>
        </w:rPr>
        <w:t>and</w:t>
      </w:r>
      <w:r w:rsidR="003E6AEC">
        <w:rPr>
          <w:sz w:val="32"/>
        </w:rPr>
        <w:t xml:space="preserve"> </w:t>
      </w:r>
      <w:r>
        <w:rPr>
          <w:sz w:val="32"/>
        </w:rPr>
        <w:t>referenced</w:t>
      </w:r>
      <w:r w:rsidR="003E6AEC">
        <w:rPr>
          <w:sz w:val="32"/>
        </w:rPr>
        <w:t xml:space="preserve"> </w:t>
      </w:r>
      <w:r>
        <w:rPr>
          <w:sz w:val="32"/>
        </w:rPr>
        <w:t>the</w:t>
      </w:r>
      <w:r w:rsidR="003E6AEC">
        <w:rPr>
          <w:sz w:val="32"/>
        </w:rPr>
        <w:t xml:space="preserve"> </w:t>
      </w:r>
      <w:r>
        <w:rPr>
          <w:sz w:val="32"/>
        </w:rPr>
        <w:t>original</w:t>
      </w:r>
      <w:r w:rsidR="003E6AEC">
        <w:rPr>
          <w:sz w:val="32"/>
        </w:rPr>
        <w:t xml:space="preserve"> </w:t>
      </w:r>
      <w:r>
        <w:rPr>
          <w:sz w:val="32"/>
        </w:rPr>
        <w:t>sources</w:t>
      </w:r>
      <w:r w:rsidR="003E6AEC">
        <w:rPr>
          <w:sz w:val="32"/>
        </w:rPr>
        <w:t xml:space="preserve"> </w:t>
      </w:r>
      <w:r>
        <w:rPr>
          <w:sz w:val="32"/>
        </w:rPr>
        <w:t>.I</w:t>
      </w:r>
      <w:r w:rsidR="003E6AEC">
        <w:rPr>
          <w:sz w:val="32"/>
        </w:rPr>
        <w:t xml:space="preserve"> </w:t>
      </w:r>
      <w:r>
        <w:rPr>
          <w:sz w:val="32"/>
        </w:rPr>
        <w:t>also</w:t>
      </w:r>
      <w:r w:rsidR="003E6AEC">
        <w:rPr>
          <w:sz w:val="32"/>
        </w:rPr>
        <w:t xml:space="preserve"> </w:t>
      </w:r>
      <w:r>
        <w:rPr>
          <w:sz w:val="32"/>
        </w:rPr>
        <w:t>declare</w:t>
      </w:r>
      <w:r w:rsidR="003E6AEC">
        <w:rPr>
          <w:sz w:val="32"/>
        </w:rPr>
        <w:t xml:space="preserve"> </w:t>
      </w:r>
      <w:r>
        <w:rPr>
          <w:sz w:val="32"/>
        </w:rPr>
        <w:t>that I have adhered to all principles of academic honesty and integrity and have not misrepresented or fabricated or falsified any idea/data/fact/source</w:t>
      </w:r>
      <w:r w:rsidR="003E6AEC">
        <w:rPr>
          <w:sz w:val="32"/>
        </w:rPr>
        <w:t xml:space="preserve"> </w:t>
      </w:r>
      <w:r>
        <w:rPr>
          <w:sz w:val="32"/>
        </w:rPr>
        <w:t>in</w:t>
      </w:r>
      <w:r w:rsidR="003E6AEC">
        <w:rPr>
          <w:sz w:val="32"/>
        </w:rPr>
        <w:t xml:space="preserve"> </w:t>
      </w:r>
      <w:r>
        <w:rPr>
          <w:sz w:val="32"/>
        </w:rPr>
        <w:t>my</w:t>
      </w:r>
      <w:r w:rsidR="003E6AEC">
        <w:rPr>
          <w:sz w:val="32"/>
        </w:rPr>
        <w:t xml:space="preserve"> </w:t>
      </w:r>
      <w:r>
        <w:rPr>
          <w:sz w:val="32"/>
        </w:rPr>
        <w:t>submission.</w:t>
      </w:r>
      <w:r w:rsidR="001A3DFE">
        <w:rPr>
          <w:sz w:val="32"/>
        </w:rPr>
        <w:t xml:space="preserve"> </w:t>
      </w:r>
      <w:r>
        <w:rPr>
          <w:sz w:val="32"/>
        </w:rPr>
        <w:t>I</w:t>
      </w:r>
      <w:r w:rsidR="003E6AEC">
        <w:rPr>
          <w:sz w:val="32"/>
        </w:rPr>
        <w:t xml:space="preserve"> </w:t>
      </w:r>
      <w:r>
        <w:rPr>
          <w:sz w:val="32"/>
        </w:rPr>
        <w:t>understand</w:t>
      </w:r>
      <w:r w:rsidR="003E6AEC">
        <w:rPr>
          <w:sz w:val="32"/>
        </w:rPr>
        <w:t xml:space="preserve"> </w:t>
      </w:r>
      <w:r>
        <w:rPr>
          <w:sz w:val="32"/>
        </w:rPr>
        <w:t>that</w:t>
      </w:r>
      <w:r w:rsidR="003E6AEC">
        <w:rPr>
          <w:sz w:val="32"/>
        </w:rPr>
        <w:t xml:space="preserve"> </w:t>
      </w:r>
      <w:r>
        <w:rPr>
          <w:sz w:val="32"/>
        </w:rPr>
        <w:t>any</w:t>
      </w:r>
      <w:r w:rsidR="003E6AEC">
        <w:rPr>
          <w:sz w:val="32"/>
        </w:rPr>
        <w:t xml:space="preserve"> </w:t>
      </w:r>
      <w:r>
        <w:rPr>
          <w:sz w:val="32"/>
        </w:rPr>
        <w:t>violation of the above will be cause for disciplinary action by the Institute and can</w:t>
      </w:r>
      <w:r w:rsidR="003E6AEC">
        <w:rPr>
          <w:sz w:val="32"/>
        </w:rPr>
        <w:t xml:space="preserve"> </w:t>
      </w:r>
      <w:r>
        <w:rPr>
          <w:sz w:val="32"/>
        </w:rPr>
        <w:t>also</w:t>
      </w:r>
      <w:r w:rsidR="003E6AEC">
        <w:rPr>
          <w:sz w:val="32"/>
        </w:rPr>
        <w:t xml:space="preserve"> </w:t>
      </w:r>
      <w:r>
        <w:rPr>
          <w:sz w:val="32"/>
        </w:rPr>
        <w:t>evoke</w:t>
      </w:r>
      <w:r w:rsidR="003E6AEC">
        <w:rPr>
          <w:sz w:val="32"/>
        </w:rPr>
        <w:t xml:space="preserve"> pen</w:t>
      </w:r>
      <w:r w:rsidR="001A3DFE">
        <w:rPr>
          <w:sz w:val="32"/>
        </w:rPr>
        <w:t>a</w:t>
      </w:r>
      <w:r w:rsidR="003E6AEC">
        <w:rPr>
          <w:sz w:val="32"/>
        </w:rPr>
        <w:t>lta</w:t>
      </w:r>
      <w:r>
        <w:rPr>
          <w:sz w:val="32"/>
        </w:rPr>
        <w:t>tion</w:t>
      </w:r>
      <w:r w:rsidR="003E6AEC">
        <w:rPr>
          <w:sz w:val="32"/>
        </w:rPr>
        <w:t xml:space="preserve"> </w:t>
      </w:r>
      <w:r>
        <w:rPr>
          <w:sz w:val="32"/>
        </w:rPr>
        <w:t>from</w:t>
      </w:r>
      <w:r w:rsidR="003E6AEC">
        <w:rPr>
          <w:sz w:val="32"/>
        </w:rPr>
        <w:t xml:space="preserve"> </w:t>
      </w:r>
      <w:r>
        <w:rPr>
          <w:sz w:val="32"/>
        </w:rPr>
        <w:t>the</w:t>
      </w:r>
      <w:r w:rsidR="003E6AEC">
        <w:rPr>
          <w:sz w:val="32"/>
        </w:rPr>
        <w:t xml:space="preserve"> </w:t>
      </w:r>
      <w:r>
        <w:rPr>
          <w:sz w:val="32"/>
        </w:rPr>
        <w:t>sources</w:t>
      </w:r>
      <w:r w:rsidR="003E6AEC">
        <w:rPr>
          <w:sz w:val="32"/>
        </w:rPr>
        <w:t xml:space="preserve"> </w:t>
      </w:r>
      <w:r>
        <w:rPr>
          <w:sz w:val="32"/>
        </w:rPr>
        <w:t>which</w:t>
      </w:r>
      <w:r w:rsidR="003E6AEC">
        <w:rPr>
          <w:sz w:val="32"/>
        </w:rPr>
        <w:t xml:space="preserve"> </w:t>
      </w:r>
      <w:r>
        <w:rPr>
          <w:sz w:val="32"/>
        </w:rPr>
        <w:t>have</w:t>
      </w:r>
      <w:r w:rsidR="003E6AEC">
        <w:rPr>
          <w:sz w:val="32"/>
        </w:rPr>
        <w:t xml:space="preserve"> </w:t>
      </w:r>
      <w:r>
        <w:rPr>
          <w:sz w:val="32"/>
        </w:rPr>
        <w:t>thus</w:t>
      </w:r>
      <w:r w:rsidR="003E6AEC">
        <w:rPr>
          <w:sz w:val="32"/>
        </w:rPr>
        <w:t xml:space="preserve"> </w:t>
      </w:r>
      <w:r>
        <w:rPr>
          <w:sz w:val="32"/>
        </w:rPr>
        <w:t>not</w:t>
      </w:r>
      <w:r w:rsidR="003E6AEC">
        <w:rPr>
          <w:sz w:val="32"/>
        </w:rPr>
        <w:t xml:space="preserve"> </w:t>
      </w:r>
      <w:r>
        <w:rPr>
          <w:sz w:val="32"/>
        </w:rPr>
        <w:t>been properly cited or from whom proper permission had not been taken when needed.</w:t>
      </w:r>
    </w:p>
    <w:p w:rsidR="005636EA" w:rsidRDefault="005636EA">
      <w:pPr>
        <w:pStyle w:val="BodyText"/>
        <w:ind w:left="0"/>
        <w:rPr>
          <w:sz w:val="34"/>
        </w:rPr>
      </w:pPr>
    </w:p>
    <w:p w:rsidR="005636EA" w:rsidRDefault="005636EA">
      <w:pPr>
        <w:pStyle w:val="BodyText"/>
        <w:ind w:left="0"/>
        <w:rPr>
          <w:sz w:val="34"/>
        </w:rPr>
      </w:pPr>
    </w:p>
    <w:p w:rsidR="005636EA" w:rsidRDefault="005636EA">
      <w:pPr>
        <w:pStyle w:val="BodyText"/>
        <w:ind w:left="0"/>
        <w:rPr>
          <w:sz w:val="34"/>
        </w:rPr>
      </w:pPr>
    </w:p>
    <w:p w:rsidR="005636EA" w:rsidRDefault="005636EA">
      <w:pPr>
        <w:pStyle w:val="BodyText"/>
        <w:spacing w:before="2"/>
        <w:ind w:left="0"/>
        <w:rPr>
          <w:sz w:val="43"/>
        </w:rPr>
      </w:pPr>
    </w:p>
    <w:p w:rsidR="005636EA" w:rsidRDefault="00850BEE">
      <w:pPr>
        <w:ind w:left="160"/>
        <w:rPr>
          <w:b/>
          <w:sz w:val="32"/>
        </w:rPr>
      </w:pPr>
      <w:r>
        <w:rPr>
          <w:b/>
          <w:spacing w:val="-2"/>
          <w:sz w:val="32"/>
        </w:rPr>
        <w:t>Signature</w:t>
      </w:r>
    </w:p>
    <w:p w:rsidR="005636EA" w:rsidRDefault="005636EA">
      <w:pPr>
        <w:pStyle w:val="BodyText"/>
        <w:ind w:left="0"/>
        <w:rPr>
          <w:b/>
          <w:sz w:val="34"/>
        </w:rPr>
      </w:pPr>
    </w:p>
    <w:p w:rsidR="005636EA" w:rsidRDefault="005636EA">
      <w:pPr>
        <w:pStyle w:val="BodyText"/>
        <w:spacing w:before="10"/>
        <w:ind w:left="0"/>
        <w:rPr>
          <w:b/>
          <w:sz w:val="30"/>
        </w:rPr>
      </w:pPr>
    </w:p>
    <w:p w:rsidR="005636EA" w:rsidRDefault="00850BEE">
      <w:pPr>
        <w:tabs>
          <w:tab w:val="left" w:pos="3984"/>
        </w:tabs>
        <w:ind w:left="160"/>
        <w:rPr>
          <w:b/>
          <w:sz w:val="32"/>
        </w:rPr>
      </w:pPr>
      <w:r>
        <w:rPr>
          <w:b/>
          <w:sz w:val="32"/>
        </w:rPr>
        <w:t xml:space="preserve">Addanki </w:t>
      </w:r>
      <w:r>
        <w:rPr>
          <w:b/>
          <w:spacing w:val="-2"/>
          <w:sz w:val="32"/>
        </w:rPr>
        <w:t>Likhitha</w:t>
      </w:r>
      <w:r>
        <w:rPr>
          <w:b/>
          <w:sz w:val="32"/>
        </w:rPr>
        <w:tab/>
      </w:r>
      <w:r>
        <w:rPr>
          <w:b/>
          <w:spacing w:val="-2"/>
          <w:sz w:val="32"/>
        </w:rPr>
        <w:t>(O180891)</w:t>
      </w:r>
    </w:p>
    <w:p w:rsidR="005636EA" w:rsidRDefault="005636EA">
      <w:pPr>
        <w:pStyle w:val="BodyText"/>
        <w:ind w:left="0"/>
        <w:rPr>
          <w:b/>
          <w:sz w:val="34"/>
        </w:rPr>
      </w:pPr>
    </w:p>
    <w:p w:rsidR="005636EA" w:rsidRDefault="005636EA">
      <w:pPr>
        <w:pStyle w:val="BodyText"/>
        <w:spacing w:before="10"/>
        <w:ind w:left="0"/>
        <w:rPr>
          <w:b/>
          <w:sz w:val="30"/>
        </w:rPr>
      </w:pPr>
    </w:p>
    <w:p w:rsidR="005636EA" w:rsidRDefault="00850BEE">
      <w:pPr>
        <w:tabs>
          <w:tab w:val="left" w:pos="3705"/>
        </w:tabs>
        <w:ind w:left="160"/>
        <w:rPr>
          <w:b/>
          <w:spacing w:val="-2"/>
          <w:sz w:val="32"/>
        </w:rPr>
      </w:pPr>
      <w:r>
        <w:rPr>
          <w:b/>
          <w:sz w:val="32"/>
        </w:rPr>
        <w:t xml:space="preserve">Gouthu </w:t>
      </w:r>
      <w:r>
        <w:rPr>
          <w:b/>
          <w:spacing w:val="-4"/>
          <w:sz w:val="32"/>
        </w:rPr>
        <w:t>Ramya</w:t>
      </w:r>
      <w:r>
        <w:rPr>
          <w:b/>
          <w:sz w:val="32"/>
        </w:rPr>
        <w:tab/>
        <w:t xml:space="preserve">   </w:t>
      </w:r>
      <w:r>
        <w:rPr>
          <w:b/>
          <w:spacing w:val="-2"/>
          <w:sz w:val="32"/>
        </w:rPr>
        <w:t>(O180978)</w:t>
      </w:r>
    </w:p>
    <w:p w:rsidR="00850BEE" w:rsidRDefault="00850BEE">
      <w:pPr>
        <w:tabs>
          <w:tab w:val="left" w:pos="3705"/>
        </w:tabs>
        <w:ind w:left="160"/>
        <w:rPr>
          <w:b/>
          <w:spacing w:val="-2"/>
          <w:sz w:val="32"/>
        </w:rPr>
      </w:pPr>
    </w:p>
    <w:p w:rsidR="00850BEE" w:rsidRDefault="00850BEE">
      <w:pPr>
        <w:tabs>
          <w:tab w:val="left" w:pos="3705"/>
        </w:tabs>
        <w:ind w:left="160"/>
        <w:rPr>
          <w:b/>
          <w:sz w:val="32"/>
        </w:rPr>
      </w:pPr>
    </w:p>
    <w:p w:rsidR="00850BEE" w:rsidRDefault="00850BEE" w:rsidP="00850BEE">
      <w:pPr>
        <w:ind w:left="160"/>
        <w:rPr>
          <w:b/>
          <w:sz w:val="32"/>
        </w:rPr>
      </w:pPr>
      <w:r>
        <w:rPr>
          <w:b/>
          <w:sz w:val="32"/>
        </w:rPr>
        <w:t xml:space="preserve">Sankatala Amrutha Priya      </w:t>
      </w:r>
      <w:r>
        <w:rPr>
          <w:b/>
          <w:spacing w:val="-2"/>
          <w:sz w:val="32"/>
        </w:rPr>
        <w:t>(O181020)</w:t>
      </w:r>
    </w:p>
    <w:p w:rsidR="005636EA" w:rsidRDefault="005636EA">
      <w:pPr>
        <w:pStyle w:val="BodyText"/>
        <w:ind w:left="0"/>
        <w:rPr>
          <w:b/>
          <w:sz w:val="34"/>
        </w:rPr>
      </w:pPr>
    </w:p>
    <w:p w:rsidR="005636EA" w:rsidRDefault="005636EA">
      <w:pPr>
        <w:pStyle w:val="BodyText"/>
        <w:ind w:left="0"/>
        <w:rPr>
          <w:b/>
          <w:sz w:val="34"/>
        </w:rPr>
      </w:pPr>
    </w:p>
    <w:p w:rsidR="005636EA" w:rsidRDefault="005636EA">
      <w:pPr>
        <w:pStyle w:val="BodyText"/>
        <w:spacing w:before="4"/>
        <w:ind w:left="0"/>
        <w:rPr>
          <w:b/>
          <w:sz w:val="45"/>
        </w:rPr>
      </w:pPr>
    </w:p>
    <w:p w:rsidR="005636EA" w:rsidRDefault="00850BEE">
      <w:pPr>
        <w:tabs>
          <w:tab w:val="left" w:pos="1224"/>
          <w:tab w:val="left" w:pos="3094"/>
        </w:tabs>
        <w:ind w:left="160"/>
        <w:rPr>
          <w:b/>
          <w:sz w:val="32"/>
        </w:rPr>
      </w:pPr>
      <w:r>
        <w:rPr>
          <w:b/>
          <w:spacing w:val="-2"/>
          <w:sz w:val="32"/>
        </w:rPr>
        <w:t>Date:</w:t>
      </w:r>
      <w:r>
        <w:rPr>
          <w:b/>
          <w:sz w:val="32"/>
        </w:rPr>
        <w:tab/>
      </w:r>
      <w:r>
        <w:rPr>
          <w:b/>
          <w:sz w:val="32"/>
          <w:u w:val="single" w:color="4471C4"/>
        </w:rPr>
        <w:tab/>
      </w:r>
    </w:p>
    <w:p w:rsidR="005636EA" w:rsidRDefault="005636EA">
      <w:pPr>
        <w:pStyle w:val="BodyText"/>
        <w:ind w:left="0"/>
        <w:rPr>
          <w:b/>
          <w:sz w:val="34"/>
        </w:rPr>
      </w:pPr>
    </w:p>
    <w:p w:rsidR="005636EA" w:rsidRDefault="005636EA">
      <w:pPr>
        <w:pStyle w:val="BodyText"/>
        <w:ind w:left="0"/>
        <w:rPr>
          <w:b/>
          <w:sz w:val="34"/>
        </w:rPr>
      </w:pPr>
    </w:p>
    <w:p w:rsidR="005636EA" w:rsidRDefault="005636EA">
      <w:pPr>
        <w:pStyle w:val="BodyText"/>
        <w:spacing w:before="6"/>
        <w:ind w:left="0"/>
        <w:rPr>
          <w:b/>
          <w:sz w:val="36"/>
        </w:rPr>
      </w:pPr>
    </w:p>
    <w:p w:rsidR="005636EA" w:rsidRDefault="00850BEE">
      <w:pPr>
        <w:pStyle w:val="Heading1"/>
        <w:spacing w:before="0"/>
        <w:ind w:right="98"/>
      </w:pPr>
      <w:r>
        <w:rPr>
          <w:spacing w:val="-12"/>
        </w:rPr>
        <w:t>DEPARTMENT</w:t>
      </w:r>
      <w:r w:rsidR="003E6AEC">
        <w:rPr>
          <w:spacing w:val="-12"/>
        </w:rPr>
        <w:t xml:space="preserve"> </w:t>
      </w:r>
      <w:r>
        <w:rPr>
          <w:spacing w:val="-12"/>
        </w:rPr>
        <w:t>OF</w:t>
      </w:r>
      <w:r w:rsidR="003E6AEC">
        <w:rPr>
          <w:spacing w:val="-12"/>
        </w:rPr>
        <w:t xml:space="preserve"> </w:t>
      </w:r>
      <w:r>
        <w:rPr>
          <w:spacing w:val="-12"/>
        </w:rPr>
        <w:t>ELECTRONICS</w:t>
      </w:r>
      <w:r w:rsidR="003E6AEC">
        <w:rPr>
          <w:spacing w:val="-12"/>
        </w:rPr>
        <w:t xml:space="preserve"> </w:t>
      </w:r>
      <w:r>
        <w:rPr>
          <w:spacing w:val="-12"/>
        </w:rPr>
        <w:t xml:space="preserve">AND </w:t>
      </w:r>
      <w:r>
        <w:rPr>
          <w:spacing w:val="-4"/>
        </w:rPr>
        <w:t>COMMUNICATION</w:t>
      </w:r>
      <w:r w:rsidR="003E6AEC">
        <w:rPr>
          <w:spacing w:val="-4"/>
        </w:rPr>
        <w:t xml:space="preserve"> </w:t>
      </w:r>
      <w:r>
        <w:rPr>
          <w:spacing w:val="-4"/>
        </w:rPr>
        <w:t>ENGINEERING</w:t>
      </w:r>
    </w:p>
    <w:p w:rsidR="005636EA" w:rsidRDefault="005636EA">
      <w:pPr>
        <w:sectPr w:rsidR="005636EA">
          <w:pgSz w:w="11910" w:h="16840"/>
          <w:pgMar w:top="1360" w:right="1320" w:bottom="280" w:left="1280" w:header="720" w:footer="720" w:gutter="0"/>
          <w:cols w:space="720"/>
        </w:sectPr>
      </w:pPr>
    </w:p>
    <w:p w:rsidR="005636EA" w:rsidRDefault="00850BEE">
      <w:pPr>
        <w:spacing w:before="61"/>
        <w:ind w:left="458" w:right="407" w:firstLine="14"/>
        <w:jc w:val="center"/>
        <w:rPr>
          <w:b/>
          <w:sz w:val="44"/>
        </w:rPr>
      </w:pPr>
      <w:r>
        <w:rPr>
          <w:b/>
          <w:color w:val="006FC0"/>
          <w:spacing w:val="-2"/>
          <w:sz w:val="44"/>
        </w:rPr>
        <w:lastRenderedPageBreak/>
        <w:t>RAJIV</w:t>
      </w:r>
      <w:r w:rsidR="003E6AEC">
        <w:rPr>
          <w:b/>
          <w:color w:val="006FC0"/>
          <w:spacing w:val="-2"/>
          <w:sz w:val="44"/>
        </w:rPr>
        <w:t xml:space="preserve"> </w:t>
      </w:r>
      <w:r>
        <w:rPr>
          <w:b/>
          <w:color w:val="006FC0"/>
          <w:spacing w:val="-2"/>
          <w:sz w:val="44"/>
        </w:rPr>
        <w:t>GANDHI</w:t>
      </w:r>
      <w:r w:rsidR="003E6AEC">
        <w:rPr>
          <w:b/>
          <w:color w:val="006FC0"/>
          <w:spacing w:val="-2"/>
          <w:sz w:val="44"/>
        </w:rPr>
        <w:t xml:space="preserve"> </w:t>
      </w:r>
      <w:r>
        <w:rPr>
          <w:b/>
          <w:color w:val="006FC0"/>
          <w:spacing w:val="-2"/>
          <w:sz w:val="44"/>
        </w:rPr>
        <w:t>UNIVERSITY</w:t>
      </w:r>
      <w:r w:rsidR="003E6AEC">
        <w:rPr>
          <w:b/>
          <w:color w:val="006FC0"/>
          <w:spacing w:val="-2"/>
          <w:sz w:val="44"/>
        </w:rPr>
        <w:t xml:space="preserve"> </w:t>
      </w:r>
      <w:r>
        <w:rPr>
          <w:b/>
          <w:color w:val="006FC0"/>
          <w:spacing w:val="-2"/>
          <w:sz w:val="44"/>
        </w:rPr>
        <w:t xml:space="preserve">OF </w:t>
      </w:r>
      <w:r>
        <w:rPr>
          <w:b/>
          <w:color w:val="006FC0"/>
          <w:spacing w:val="-10"/>
          <w:sz w:val="44"/>
        </w:rPr>
        <w:t>KNOWLEDGE</w:t>
      </w:r>
      <w:r w:rsidR="003E6AEC">
        <w:rPr>
          <w:b/>
          <w:color w:val="006FC0"/>
          <w:spacing w:val="-10"/>
          <w:sz w:val="44"/>
        </w:rPr>
        <w:t xml:space="preserve"> </w:t>
      </w:r>
      <w:r>
        <w:rPr>
          <w:b/>
          <w:color w:val="006FC0"/>
          <w:spacing w:val="-10"/>
          <w:sz w:val="44"/>
        </w:rPr>
        <w:t>TECHNOLOGIES</w:t>
      </w:r>
      <w:r w:rsidR="003E6AEC">
        <w:rPr>
          <w:b/>
          <w:color w:val="006FC0"/>
          <w:spacing w:val="-10"/>
          <w:sz w:val="44"/>
        </w:rPr>
        <w:t xml:space="preserve"> </w:t>
      </w:r>
      <w:r>
        <w:rPr>
          <w:b/>
          <w:color w:val="006FC0"/>
          <w:spacing w:val="-10"/>
          <w:sz w:val="44"/>
        </w:rPr>
        <w:t xml:space="preserve">ONGOLE </w:t>
      </w:r>
      <w:r>
        <w:rPr>
          <w:b/>
          <w:color w:val="006FC0"/>
          <w:spacing w:val="-2"/>
          <w:sz w:val="44"/>
        </w:rPr>
        <w:t>CAMPUS</w:t>
      </w:r>
    </w:p>
    <w:p w:rsidR="005636EA" w:rsidRDefault="005636EA">
      <w:pPr>
        <w:pStyle w:val="BodyText"/>
        <w:ind w:left="0"/>
        <w:rPr>
          <w:b/>
          <w:sz w:val="20"/>
        </w:rPr>
      </w:pPr>
    </w:p>
    <w:p w:rsidR="005636EA" w:rsidRDefault="005636EA">
      <w:pPr>
        <w:pStyle w:val="BodyText"/>
        <w:ind w:left="0"/>
        <w:rPr>
          <w:b/>
          <w:sz w:val="20"/>
        </w:rPr>
      </w:pPr>
    </w:p>
    <w:p w:rsidR="005636EA" w:rsidRDefault="005636EA">
      <w:pPr>
        <w:pStyle w:val="BodyText"/>
        <w:ind w:left="0"/>
        <w:rPr>
          <w:b/>
          <w:sz w:val="20"/>
        </w:rPr>
      </w:pPr>
    </w:p>
    <w:p w:rsidR="005636EA" w:rsidRDefault="00850BEE">
      <w:pPr>
        <w:pStyle w:val="BodyText"/>
        <w:spacing w:before="2"/>
        <w:ind w:left="0"/>
        <w:rPr>
          <w:b/>
        </w:rPr>
      </w:pPr>
      <w:r>
        <w:rPr>
          <w:noProof/>
        </w:rPr>
        <w:drawing>
          <wp:anchor distT="0" distB="0" distL="0" distR="0" simplePos="0" relativeHeight="487595520" behindDoc="1" locked="0" layoutInCell="1" allowOverlap="1">
            <wp:simplePos x="0" y="0"/>
            <wp:positionH relativeFrom="page">
              <wp:posOffset>2901950</wp:posOffset>
            </wp:positionH>
            <wp:positionV relativeFrom="paragraph">
              <wp:posOffset>150495</wp:posOffset>
            </wp:positionV>
            <wp:extent cx="1699260" cy="1639570"/>
            <wp:effectExtent l="1905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1699260" cy="1639570"/>
                    </a:xfrm>
                    <a:prstGeom prst="rect">
                      <a:avLst/>
                    </a:prstGeom>
                  </pic:spPr>
                </pic:pic>
              </a:graphicData>
            </a:graphic>
          </wp:anchor>
        </w:drawing>
      </w:r>
    </w:p>
    <w:p w:rsidR="005636EA" w:rsidRDefault="005636EA">
      <w:pPr>
        <w:pStyle w:val="BodyText"/>
        <w:spacing w:before="11"/>
        <w:ind w:left="0"/>
        <w:rPr>
          <w:b/>
          <w:sz w:val="58"/>
        </w:rPr>
      </w:pPr>
    </w:p>
    <w:p w:rsidR="005636EA" w:rsidRDefault="00850BEE">
      <w:pPr>
        <w:pStyle w:val="Heading2"/>
        <w:spacing w:before="0"/>
        <w:ind w:right="110"/>
      </w:pPr>
      <w:bookmarkStart w:id="3" w:name="_TOC_250007"/>
      <w:bookmarkEnd w:id="3"/>
      <w:r>
        <w:rPr>
          <w:spacing w:val="-2"/>
        </w:rPr>
        <w:t>Certificate</w:t>
      </w:r>
    </w:p>
    <w:p w:rsidR="005636EA" w:rsidRDefault="00850BEE" w:rsidP="00435B1A">
      <w:pPr>
        <w:spacing w:before="199" w:line="259" w:lineRule="auto"/>
        <w:ind w:left="160" w:right="114"/>
        <w:jc w:val="both"/>
        <w:rPr>
          <w:sz w:val="32"/>
        </w:rPr>
      </w:pPr>
      <w:r>
        <w:rPr>
          <w:sz w:val="32"/>
        </w:rPr>
        <w:t>This is to certify that the report entitled “</w:t>
      </w:r>
      <w:r w:rsidR="006A6F2F">
        <w:rPr>
          <w:sz w:val="32"/>
        </w:rPr>
        <w:t>Digital Clock</w:t>
      </w:r>
      <w:r>
        <w:rPr>
          <w:sz w:val="32"/>
        </w:rPr>
        <w:t xml:space="preserve"> </w:t>
      </w:r>
      <w:r w:rsidR="00435B1A">
        <w:rPr>
          <w:sz w:val="32"/>
        </w:rPr>
        <w:t xml:space="preserve">Based On Seven Segment Display </w:t>
      </w:r>
      <w:r>
        <w:rPr>
          <w:sz w:val="32"/>
        </w:rPr>
        <w:t xml:space="preserve">using MATLAB” submitted by Addanki Likhitha- (O180891), Sankatala </w:t>
      </w:r>
      <w:r w:rsidR="006A6F2F">
        <w:rPr>
          <w:sz w:val="32"/>
        </w:rPr>
        <w:t>Amrutha Priya- (O181020) and Gou</w:t>
      </w:r>
      <w:r>
        <w:rPr>
          <w:sz w:val="32"/>
        </w:rPr>
        <w:t>thu Ramya- (O180978) in partial fulfilment of the requirements for the award of Bachelor of Technology in Electronics and Communication Engineering is a bonafide work carried by them under my supervision and guidance.</w:t>
      </w:r>
    </w:p>
    <w:p w:rsidR="005636EA" w:rsidRDefault="005636EA">
      <w:pPr>
        <w:pStyle w:val="BodyText"/>
        <w:ind w:left="0"/>
        <w:rPr>
          <w:sz w:val="34"/>
        </w:rPr>
      </w:pPr>
    </w:p>
    <w:p w:rsidR="005636EA" w:rsidRDefault="005636EA">
      <w:pPr>
        <w:pStyle w:val="BodyText"/>
        <w:ind w:left="0"/>
        <w:rPr>
          <w:sz w:val="34"/>
        </w:rPr>
      </w:pPr>
    </w:p>
    <w:p w:rsidR="005636EA" w:rsidRDefault="005636EA">
      <w:pPr>
        <w:pStyle w:val="BodyText"/>
        <w:spacing w:before="9"/>
        <w:ind w:left="0"/>
        <w:rPr>
          <w:sz w:val="42"/>
        </w:rPr>
      </w:pPr>
    </w:p>
    <w:p w:rsidR="005636EA" w:rsidRDefault="00850BEE">
      <w:pPr>
        <w:tabs>
          <w:tab w:val="left" w:pos="5906"/>
        </w:tabs>
        <w:ind w:left="160"/>
        <w:rPr>
          <w:b/>
          <w:sz w:val="32"/>
        </w:rPr>
      </w:pPr>
      <w:r>
        <w:rPr>
          <w:b/>
          <w:spacing w:val="-2"/>
          <w:sz w:val="32"/>
        </w:rPr>
        <w:t>Project</w:t>
      </w:r>
      <w:r w:rsidR="00E31F5F">
        <w:rPr>
          <w:b/>
          <w:spacing w:val="-2"/>
          <w:sz w:val="32"/>
        </w:rPr>
        <w:t xml:space="preserve"> </w:t>
      </w:r>
      <w:r>
        <w:rPr>
          <w:b/>
          <w:spacing w:val="-2"/>
          <w:sz w:val="32"/>
        </w:rPr>
        <w:t>Internal</w:t>
      </w:r>
      <w:r w:rsidR="00E31F5F">
        <w:rPr>
          <w:b/>
          <w:spacing w:val="-2"/>
          <w:sz w:val="32"/>
        </w:rPr>
        <w:t xml:space="preserve"> </w:t>
      </w:r>
      <w:r>
        <w:rPr>
          <w:b/>
          <w:spacing w:val="-4"/>
          <w:sz w:val="32"/>
        </w:rPr>
        <w:t>Guide</w:t>
      </w:r>
      <w:r>
        <w:rPr>
          <w:b/>
          <w:sz w:val="32"/>
        </w:rPr>
        <w:tab/>
        <w:t>Head</w:t>
      </w:r>
      <w:r w:rsidR="00E31F5F">
        <w:rPr>
          <w:b/>
          <w:sz w:val="32"/>
        </w:rPr>
        <w:t xml:space="preserve"> </w:t>
      </w:r>
      <w:r>
        <w:rPr>
          <w:b/>
          <w:sz w:val="32"/>
        </w:rPr>
        <w:t>of</w:t>
      </w:r>
      <w:r w:rsidR="00E31F5F">
        <w:rPr>
          <w:b/>
          <w:sz w:val="32"/>
        </w:rPr>
        <w:t xml:space="preserve"> </w:t>
      </w:r>
      <w:r>
        <w:rPr>
          <w:b/>
          <w:sz w:val="32"/>
        </w:rPr>
        <w:t>the</w:t>
      </w:r>
      <w:r>
        <w:rPr>
          <w:b/>
          <w:spacing w:val="-2"/>
          <w:sz w:val="32"/>
        </w:rPr>
        <w:t>Department</w:t>
      </w:r>
    </w:p>
    <w:p w:rsidR="005636EA" w:rsidRDefault="00850BEE">
      <w:pPr>
        <w:tabs>
          <w:tab w:val="left" w:pos="6427"/>
        </w:tabs>
        <w:spacing w:before="191"/>
        <w:ind w:left="230"/>
        <w:rPr>
          <w:sz w:val="28"/>
        </w:rPr>
      </w:pPr>
      <w:r>
        <w:rPr>
          <w:sz w:val="28"/>
        </w:rPr>
        <w:t>Mrs.</w:t>
      </w:r>
      <w:r>
        <w:rPr>
          <w:spacing w:val="-2"/>
          <w:sz w:val="28"/>
        </w:rPr>
        <w:t>Nasreen</w:t>
      </w:r>
      <w:r>
        <w:rPr>
          <w:sz w:val="28"/>
        </w:rPr>
        <w:tab/>
        <w:t>Mr.G.Bala</w:t>
      </w:r>
      <w:r w:rsidR="006A6F2F">
        <w:rPr>
          <w:sz w:val="28"/>
        </w:rPr>
        <w:t xml:space="preserve"> </w:t>
      </w:r>
      <w:r>
        <w:rPr>
          <w:spacing w:val="-2"/>
          <w:sz w:val="28"/>
        </w:rPr>
        <w:t>Nagireddy</w:t>
      </w:r>
    </w:p>
    <w:p w:rsidR="005636EA" w:rsidRDefault="00850BEE">
      <w:pPr>
        <w:tabs>
          <w:tab w:val="left" w:pos="6372"/>
        </w:tabs>
        <w:spacing w:before="184"/>
        <w:ind w:left="230"/>
        <w:rPr>
          <w:sz w:val="28"/>
        </w:rPr>
      </w:pPr>
      <w:r>
        <w:rPr>
          <w:sz w:val="28"/>
        </w:rPr>
        <w:t>Assistant</w:t>
      </w:r>
      <w:r w:rsidR="006A6F2F">
        <w:rPr>
          <w:sz w:val="28"/>
        </w:rPr>
        <w:t xml:space="preserve"> </w:t>
      </w:r>
      <w:r>
        <w:rPr>
          <w:spacing w:val="-2"/>
          <w:sz w:val="28"/>
        </w:rPr>
        <w:t>Professor</w:t>
      </w:r>
      <w:r>
        <w:rPr>
          <w:sz w:val="28"/>
        </w:rPr>
        <w:tab/>
      </w:r>
      <w:ins w:id="4" w:author="HP" w:date="2023-06-23T09:13:00Z">
        <w:r w:rsidR="000E1648">
          <w:rPr>
            <w:sz w:val="28"/>
          </w:rPr>
          <w:t xml:space="preserve"> </w:t>
        </w:r>
      </w:ins>
      <w:r>
        <w:rPr>
          <w:sz w:val="28"/>
        </w:rPr>
        <w:t>Assistant</w:t>
      </w:r>
      <w:r w:rsidR="006A6F2F">
        <w:rPr>
          <w:sz w:val="28"/>
        </w:rPr>
        <w:t xml:space="preserve"> </w:t>
      </w:r>
      <w:r>
        <w:rPr>
          <w:spacing w:val="-2"/>
          <w:sz w:val="28"/>
        </w:rPr>
        <w:t>Professor</w:t>
      </w:r>
    </w:p>
    <w:p w:rsidR="005636EA" w:rsidRDefault="00850BEE">
      <w:pPr>
        <w:tabs>
          <w:tab w:val="left" w:pos="6442"/>
        </w:tabs>
        <w:spacing w:before="187"/>
        <w:ind w:left="230"/>
        <w:rPr>
          <w:sz w:val="28"/>
        </w:rPr>
      </w:pPr>
      <w:r>
        <w:rPr>
          <w:sz w:val="28"/>
        </w:rPr>
        <w:t>Department</w:t>
      </w:r>
      <w:r w:rsidR="006A6F2F">
        <w:rPr>
          <w:sz w:val="28"/>
        </w:rPr>
        <w:t xml:space="preserve"> </w:t>
      </w:r>
      <w:r>
        <w:rPr>
          <w:sz w:val="28"/>
        </w:rPr>
        <w:t>of</w:t>
      </w:r>
      <w:r w:rsidR="006A6F2F">
        <w:rPr>
          <w:sz w:val="28"/>
        </w:rPr>
        <w:t xml:space="preserve"> </w:t>
      </w:r>
      <w:r>
        <w:rPr>
          <w:spacing w:val="-5"/>
          <w:sz w:val="28"/>
        </w:rPr>
        <w:t>ECE</w:t>
      </w:r>
      <w:r>
        <w:rPr>
          <w:sz w:val="28"/>
        </w:rPr>
        <w:tab/>
        <w:t>Department</w:t>
      </w:r>
      <w:r w:rsidR="006A6F2F">
        <w:rPr>
          <w:sz w:val="28"/>
        </w:rPr>
        <w:t xml:space="preserve"> </w:t>
      </w:r>
      <w:r>
        <w:rPr>
          <w:sz w:val="28"/>
        </w:rPr>
        <w:t>of</w:t>
      </w:r>
      <w:r w:rsidR="006A6F2F">
        <w:rPr>
          <w:sz w:val="28"/>
        </w:rPr>
        <w:t xml:space="preserve"> </w:t>
      </w:r>
      <w:r>
        <w:rPr>
          <w:spacing w:val="-5"/>
          <w:sz w:val="28"/>
        </w:rPr>
        <w:t>ECE</w:t>
      </w:r>
    </w:p>
    <w:p w:rsidR="005636EA" w:rsidRDefault="005636EA">
      <w:pPr>
        <w:rPr>
          <w:sz w:val="28"/>
        </w:rPr>
        <w:sectPr w:rsidR="005636EA">
          <w:pgSz w:w="11910" w:h="16840"/>
          <w:pgMar w:top="1360" w:right="1320" w:bottom="280" w:left="1280" w:header="720" w:footer="720" w:gutter="0"/>
          <w:cols w:space="720"/>
        </w:sectPr>
      </w:pPr>
    </w:p>
    <w:p w:rsidR="005636EA" w:rsidRDefault="00850BEE">
      <w:pPr>
        <w:pStyle w:val="Heading2"/>
      </w:pPr>
      <w:bookmarkStart w:id="5" w:name="_TOC_250006"/>
      <w:bookmarkEnd w:id="5"/>
      <w:r>
        <w:rPr>
          <w:spacing w:val="-2"/>
        </w:rPr>
        <w:lastRenderedPageBreak/>
        <w:t>Acknowledgement</w:t>
      </w:r>
    </w:p>
    <w:p w:rsidR="005636EA" w:rsidRDefault="005636EA">
      <w:pPr>
        <w:pStyle w:val="BodyText"/>
        <w:ind w:left="0"/>
        <w:rPr>
          <w:b/>
          <w:sz w:val="48"/>
        </w:rPr>
      </w:pPr>
    </w:p>
    <w:p w:rsidR="005636EA" w:rsidRDefault="00850BEE">
      <w:pPr>
        <w:spacing w:before="353" w:line="259" w:lineRule="auto"/>
        <w:ind w:left="160" w:right="120"/>
        <w:jc w:val="both"/>
        <w:rPr>
          <w:sz w:val="32"/>
        </w:rPr>
      </w:pPr>
      <w:r>
        <w:rPr>
          <w:sz w:val="32"/>
        </w:rPr>
        <w:t xml:space="preserve">I would like to express my sincere gratitude to </w:t>
      </w:r>
      <w:r>
        <w:rPr>
          <w:b/>
          <w:sz w:val="32"/>
        </w:rPr>
        <w:t>Mrs. Nasreen</w:t>
      </w:r>
      <w:r>
        <w:rPr>
          <w:sz w:val="32"/>
        </w:rPr>
        <w:t>, my project</w:t>
      </w:r>
      <w:r w:rsidR="006A6F2F">
        <w:rPr>
          <w:sz w:val="32"/>
        </w:rPr>
        <w:t xml:space="preserve"> </w:t>
      </w:r>
      <w:r>
        <w:rPr>
          <w:sz w:val="32"/>
        </w:rPr>
        <w:t>guide</w:t>
      </w:r>
      <w:r w:rsidR="006A6F2F">
        <w:rPr>
          <w:sz w:val="32"/>
        </w:rPr>
        <w:t xml:space="preserve"> </w:t>
      </w:r>
      <w:r>
        <w:rPr>
          <w:sz w:val="32"/>
        </w:rPr>
        <w:t>for</w:t>
      </w:r>
      <w:r w:rsidR="006A6F2F">
        <w:rPr>
          <w:sz w:val="32"/>
        </w:rPr>
        <w:t xml:space="preserve"> </w:t>
      </w:r>
      <w:r>
        <w:rPr>
          <w:sz w:val="32"/>
        </w:rPr>
        <w:t>valuable</w:t>
      </w:r>
      <w:r w:rsidR="006A6F2F">
        <w:rPr>
          <w:sz w:val="32"/>
        </w:rPr>
        <w:t xml:space="preserve"> </w:t>
      </w:r>
      <w:r>
        <w:rPr>
          <w:sz w:val="32"/>
        </w:rPr>
        <w:t>suggestions</w:t>
      </w:r>
      <w:r w:rsidR="006A6F2F">
        <w:rPr>
          <w:sz w:val="32"/>
        </w:rPr>
        <w:t xml:space="preserve"> </w:t>
      </w:r>
      <w:r>
        <w:rPr>
          <w:sz w:val="32"/>
        </w:rPr>
        <w:t>and</w:t>
      </w:r>
      <w:r w:rsidR="006A6F2F">
        <w:rPr>
          <w:sz w:val="32"/>
        </w:rPr>
        <w:t xml:space="preserve">  </w:t>
      </w:r>
      <w:r>
        <w:rPr>
          <w:sz w:val="32"/>
        </w:rPr>
        <w:t>keen</w:t>
      </w:r>
      <w:r w:rsidR="006A6F2F">
        <w:rPr>
          <w:sz w:val="32"/>
        </w:rPr>
        <w:t xml:space="preserve"> </w:t>
      </w:r>
      <w:r>
        <w:rPr>
          <w:sz w:val="32"/>
        </w:rPr>
        <w:t>interest</w:t>
      </w:r>
      <w:r w:rsidR="006A6F2F">
        <w:rPr>
          <w:sz w:val="32"/>
        </w:rPr>
        <w:t xml:space="preserve"> </w:t>
      </w:r>
      <w:r>
        <w:rPr>
          <w:sz w:val="32"/>
        </w:rPr>
        <w:t>through</w:t>
      </w:r>
      <w:r w:rsidR="006A6F2F">
        <w:rPr>
          <w:sz w:val="32"/>
        </w:rPr>
        <w:t xml:space="preserve"> </w:t>
      </w:r>
      <w:r>
        <w:rPr>
          <w:sz w:val="32"/>
        </w:rPr>
        <w:t>out</w:t>
      </w:r>
      <w:r w:rsidR="006A6F2F">
        <w:rPr>
          <w:sz w:val="32"/>
        </w:rPr>
        <w:t xml:space="preserve"> </w:t>
      </w:r>
      <w:r>
        <w:rPr>
          <w:sz w:val="32"/>
        </w:rPr>
        <w:t>the progress of my course and research.</w:t>
      </w:r>
    </w:p>
    <w:p w:rsidR="005636EA" w:rsidRDefault="00850BEE">
      <w:pPr>
        <w:spacing w:before="159" w:line="259" w:lineRule="auto"/>
        <w:ind w:left="160" w:right="122"/>
        <w:jc w:val="both"/>
        <w:rPr>
          <w:sz w:val="32"/>
        </w:rPr>
      </w:pPr>
      <w:r>
        <w:rPr>
          <w:sz w:val="32"/>
        </w:rPr>
        <w:t xml:space="preserve">I am grateful to </w:t>
      </w:r>
      <w:r>
        <w:rPr>
          <w:b/>
          <w:sz w:val="32"/>
        </w:rPr>
        <w:t>Mr. G. Bala Nagireddy</w:t>
      </w:r>
      <w:r>
        <w:rPr>
          <w:sz w:val="32"/>
        </w:rPr>
        <w:t>, HOD of Electronics &amp; Communication Engineering, for providing excellent computing facilities and a congenial atmosphere for progressing with my project.</w:t>
      </w:r>
    </w:p>
    <w:p w:rsidR="005636EA" w:rsidRDefault="00850BEE">
      <w:pPr>
        <w:spacing w:before="159" w:line="259" w:lineRule="auto"/>
        <w:ind w:left="160" w:right="120"/>
        <w:jc w:val="both"/>
        <w:rPr>
          <w:sz w:val="32"/>
        </w:rPr>
      </w:pPr>
      <w:r>
        <w:rPr>
          <w:sz w:val="32"/>
        </w:rPr>
        <w:t xml:space="preserve">I would like to thank Prof. </w:t>
      </w:r>
      <w:r>
        <w:rPr>
          <w:b/>
          <w:sz w:val="32"/>
        </w:rPr>
        <w:t>B. Jayarami Reddy</w:t>
      </w:r>
      <w:r>
        <w:rPr>
          <w:sz w:val="32"/>
        </w:rPr>
        <w:t>, director of RAJIV GANDHI</w:t>
      </w:r>
      <w:r w:rsidR="006A6F2F">
        <w:rPr>
          <w:sz w:val="32"/>
        </w:rPr>
        <w:t xml:space="preserve"> </w:t>
      </w:r>
      <w:r>
        <w:rPr>
          <w:sz w:val="32"/>
        </w:rPr>
        <w:t>UNIVERSITY</w:t>
      </w:r>
      <w:r w:rsidR="006A6F2F">
        <w:rPr>
          <w:sz w:val="32"/>
        </w:rPr>
        <w:t xml:space="preserve"> </w:t>
      </w:r>
      <w:r>
        <w:rPr>
          <w:sz w:val="32"/>
        </w:rPr>
        <w:t>OF</w:t>
      </w:r>
      <w:r w:rsidR="006A6F2F">
        <w:rPr>
          <w:sz w:val="32"/>
        </w:rPr>
        <w:t xml:space="preserve"> </w:t>
      </w:r>
      <w:r>
        <w:rPr>
          <w:sz w:val="32"/>
        </w:rPr>
        <w:t>KNOWLEDGE</w:t>
      </w:r>
      <w:r w:rsidR="006A6F2F">
        <w:rPr>
          <w:sz w:val="32"/>
        </w:rPr>
        <w:t xml:space="preserve"> </w:t>
      </w:r>
      <w:r>
        <w:rPr>
          <w:spacing w:val="-2"/>
          <w:sz w:val="32"/>
        </w:rPr>
        <w:t>TECHNOLOGIES,</w:t>
      </w:r>
    </w:p>
    <w:p w:rsidR="005636EA" w:rsidRDefault="00850BEE">
      <w:pPr>
        <w:spacing w:line="259" w:lineRule="auto"/>
        <w:ind w:left="160" w:right="129"/>
        <w:jc w:val="both"/>
      </w:pPr>
      <w:r>
        <w:rPr>
          <w:sz w:val="32"/>
        </w:rPr>
        <w:t>ONGOLE for providing all the necessary resources for the successful completion of my course work. At last, but not the least I thank my teammates and other students for their physical and moral support</w:t>
      </w:r>
      <w:r>
        <w:t>.</w:t>
      </w:r>
    </w:p>
    <w:p w:rsidR="005636EA" w:rsidRDefault="005636EA">
      <w:pPr>
        <w:pStyle w:val="BodyText"/>
        <w:ind w:left="0"/>
        <w:rPr>
          <w:sz w:val="34"/>
        </w:rPr>
      </w:pPr>
    </w:p>
    <w:p w:rsidR="005636EA" w:rsidRDefault="005636EA">
      <w:pPr>
        <w:pStyle w:val="BodyText"/>
        <w:ind w:left="0"/>
        <w:rPr>
          <w:sz w:val="34"/>
        </w:rPr>
      </w:pPr>
    </w:p>
    <w:p w:rsidR="005636EA" w:rsidRDefault="005636EA">
      <w:pPr>
        <w:pStyle w:val="BodyText"/>
        <w:ind w:left="0"/>
        <w:rPr>
          <w:sz w:val="34"/>
        </w:rPr>
      </w:pPr>
    </w:p>
    <w:p w:rsidR="005636EA" w:rsidRDefault="00850BEE">
      <w:pPr>
        <w:tabs>
          <w:tab w:val="left" w:pos="7897"/>
          <w:tab w:val="left" w:pos="7957"/>
        </w:tabs>
        <w:spacing w:before="287" w:line="374" w:lineRule="auto"/>
        <w:ind w:left="4790" w:right="199" w:firstLine="689"/>
        <w:rPr>
          <w:sz w:val="28"/>
        </w:rPr>
      </w:pPr>
      <w:r>
        <w:rPr>
          <w:b/>
          <w:sz w:val="32"/>
        </w:rPr>
        <w:t xml:space="preserve">With Sincere Regards, </w:t>
      </w:r>
      <w:r>
        <w:rPr>
          <w:sz w:val="28"/>
        </w:rPr>
        <w:t>Addanki Likhitha</w:t>
      </w:r>
      <w:r>
        <w:rPr>
          <w:sz w:val="28"/>
        </w:rPr>
        <w:tab/>
      </w:r>
      <w:r>
        <w:rPr>
          <w:spacing w:val="-2"/>
          <w:sz w:val="28"/>
        </w:rPr>
        <w:t xml:space="preserve">-O180891 </w:t>
      </w:r>
      <w:r>
        <w:rPr>
          <w:sz w:val="28"/>
        </w:rPr>
        <w:t>Sankatala Amrutha Priya</w:t>
      </w:r>
      <w:r>
        <w:rPr>
          <w:sz w:val="28"/>
        </w:rPr>
        <w:tab/>
      </w:r>
      <w:r>
        <w:rPr>
          <w:sz w:val="28"/>
        </w:rPr>
        <w:tab/>
      </w:r>
      <w:r>
        <w:rPr>
          <w:spacing w:val="-2"/>
          <w:sz w:val="28"/>
        </w:rPr>
        <w:t xml:space="preserve">-O181020 </w:t>
      </w:r>
      <w:r>
        <w:rPr>
          <w:sz w:val="28"/>
        </w:rPr>
        <w:t>Gouthu</w:t>
      </w:r>
      <w:r w:rsidR="006A6F2F">
        <w:rPr>
          <w:sz w:val="28"/>
        </w:rPr>
        <w:t xml:space="preserve"> </w:t>
      </w:r>
      <w:r>
        <w:rPr>
          <w:spacing w:val="-2"/>
          <w:sz w:val="28"/>
        </w:rPr>
        <w:t>Ramya</w:t>
      </w:r>
      <w:r>
        <w:rPr>
          <w:sz w:val="28"/>
        </w:rPr>
        <w:tab/>
      </w:r>
      <w:r>
        <w:rPr>
          <w:sz w:val="28"/>
        </w:rPr>
        <w:tab/>
      </w:r>
      <w:r>
        <w:rPr>
          <w:spacing w:val="-2"/>
          <w:sz w:val="28"/>
        </w:rPr>
        <w:t>-O180978</w:t>
      </w:r>
    </w:p>
    <w:p w:rsidR="005636EA" w:rsidRDefault="005636EA">
      <w:pPr>
        <w:pStyle w:val="BodyText"/>
        <w:ind w:left="0"/>
        <w:rPr>
          <w:sz w:val="30"/>
        </w:rPr>
      </w:pPr>
    </w:p>
    <w:p w:rsidR="005636EA" w:rsidRDefault="005636EA">
      <w:pPr>
        <w:pStyle w:val="BodyText"/>
        <w:ind w:left="0"/>
        <w:rPr>
          <w:sz w:val="30"/>
        </w:rPr>
      </w:pPr>
    </w:p>
    <w:p w:rsidR="005636EA" w:rsidRDefault="005636EA">
      <w:pPr>
        <w:pStyle w:val="BodyText"/>
        <w:ind w:left="0"/>
        <w:rPr>
          <w:sz w:val="30"/>
        </w:rPr>
      </w:pPr>
    </w:p>
    <w:p w:rsidR="005636EA" w:rsidRDefault="005636EA">
      <w:pPr>
        <w:pStyle w:val="BodyText"/>
        <w:spacing w:before="3"/>
        <w:ind w:left="0"/>
        <w:rPr>
          <w:sz w:val="42"/>
        </w:rPr>
      </w:pPr>
    </w:p>
    <w:p w:rsidR="005636EA" w:rsidRDefault="00850BEE">
      <w:pPr>
        <w:tabs>
          <w:tab w:val="left" w:pos="2772"/>
        </w:tabs>
        <w:ind w:left="160"/>
        <w:jc w:val="both"/>
        <w:rPr>
          <w:b/>
          <w:sz w:val="28"/>
        </w:rPr>
      </w:pPr>
      <w:r>
        <w:rPr>
          <w:b/>
          <w:sz w:val="28"/>
        </w:rPr>
        <w:t>Date:</w:t>
      </w:r>
      <w:r>
        <w:rPr>
          <w:b/>
          <w:sz w:val="28"/>
          <w:u w:val="single" w:color="4471C4"/>
        </w:rPr>
        <w:tab/>
      </w:r>
    </w:p>
    <w:p w:rsidR="005636EA" w:rsidRDefault="005636EA">
      <w:pPr>
        <w:jc w:val="both"/>
        <w:rPr>
          <w:sz w:val="28"/>
        </w:rPr>
        <w:sectPr w:rsidR="005636EA">
          <w:pgSz w:w="11910" w:h="16840"/>
          <w:pgMar w:top="1360" w:right="1320" w:bottom="280" w:left="1280" w:header="720" w:footer="720" w:gutter="0"/>
          <w:cols w:space="720"/>
        </w:sectPr>
      </w:pPr>
    </w:p>
    <w:p w:rsidR="005636EA" w:rsidRDefault="00850BEE">
      <w:pPr>
        <w:pStyle w:val="Heading2"/>
        <w:spacing w:before="68"/>
        <w:rPr>
          <w:spacing w:val="-2"/>
        </w:rPr>
      </w:pPr>
      <w:bookmarkStart w:id="6" w:name="_TOC_250005"/>
      <w:bookmarkEnd w:id="6"/>
      <w:r>
        <w:rPr>
          <w:spacing w:val="-2"/>
        </w:rPr>
        <w:lastRenderedPageBreak/>
        <w:t>Abstract</w:t>
      </w:r>
    </w:p>
    <w:p w:rsidR="00646751" w:rsidRDefault="00646751">
      <w:pPr>
        <w:pStyle w:val="Heading2"/>
        <w:spacing w:before="68"/>
      </w:pPr>
    </w:p>
    <w:p w:rsidR="00B851D1" w:rsidRPr="000E1648" w:rsidDel="000E1648" w:rsidRDefault="00B851D1" w:rsidP="00B851D1">
      <w:pPr>
        <w:spacing w:line="259" w:lineRule="auto"/>
        <w:jc w:val="both"/>
        <w:rPr>
          <w:del w:id="7" w:author="HP" w:date="2023-06-23T09:14:00Z"/>
          <w:sz w:val="32"/>
          <w:szCs w:val="32"/>
        </w:rPr>
      </w:pPr>
      <w:r w:rsidRPr="000E1648">
        <w:rPr>
          <w:sz w:val="32"/>
          <w:szCs w:val="32"/>
        </w:rPr>
        <w:t>The “Digital Clock Based on Seven Segment Display” using</w:t>
      </w:r>
      <w:r w:rsidR="00646751" w:rsidRPr="000E1648">
        <w:rPr>
          <w:sz w:val="32"/>
          <w:szCs w:val="32"/>
        </w:rPr>
        <w:t xml:space="preserve"> </w:t>
      </w:r>
      <w:r w:rsidRPr="000E1648">
        <w:rPr>
          <w:sz w:val="32"/>
          <w:szCs w:val="32"/>
        </w:rPr>
        <w:t xml:space="preserve">Matlab </w:t>
      </w:r>
      <w:r w:rsidR="00646751" w:rsidRPr="000E1648">
        <w:rPr>
          <w:sz w:val="32"/>
          <w:szCs w:val="32"/>
        </w:rPr>
        <w:t xml:space="preserve">project aims </w:t>
      </w:r>
    </w:p>
    <w:p w:rsidR="00276263" w:rsidRPr="000E1648" w:rsidRDefault="00646751" w:rsidP="00276263">
      <w:pPr>
        <w:spacing w:line="259" w:lineRule="auto"/>
        <w:jc w:val="both"/>
        <w:rPr>
          <w:ins w:id="8" w:author="HP" w:date="2023-06-22T22:09:00Z"/>
          <w:sz w:val="32"/>
          <w:szCs w:val="32"/>
        </w:rPr>
      </w:pPr>
      <w:r w:rsidRPr="000E1648">
        <w:rPr>
          <w:sz w:val="32"/>
          <w:szCs w:val="32"/>
        </w:rPr>
        <w:t>to design and implemen</w:t>
      </w:r>
      <w:r w:rsidR="00B851D1" w:rsidRPr="000E1648">
        <w:rPr>
          <w:sz w:val="32"/>
          <w:szCs w:val="32"/>
        </w:rPr>
        <w:t xml:space="preserve">t a digital clock using matlab </w:t>
      </w:r>
      <w:r w:rsidRPr="000E1648">
        <w:rPr>
          <w:sz w:val="32"/>
          <w:szCs w:val="32"/>
        </w:rPr>
        <w:t>,</w:t>
      </w:r>
      <w:r w:rsidR="00B851D1" w:rsidRPr="000E1648">
        <w:rPr>
          <w:sz w:val="32"/>
          <w:szCs w:val="32"/>
        </w:rPr>
        <w:t xml:space="preserve"> </w:t>
      </w:r>
      <w:r w:rsidRPr="000E1648">
        <w:rPr>
          <w:sz w:val="32"/>
          <w:szCs w:val="32"/>
        </w:rPr>
        <w:t xml:space="preserve">a visual programming environment for </w:t>
      </w:r>
      <w:r w:rsidR="00B851D1" w:rsidRPr="000E1648">
        <w:rPr>
          <w:sz w:val="32"/>
          <w:szCs w:val="32"/>
        </w:rPr>
        <w:t xml:space="preserve">modeling </w:t>
      </w:r>
      <w:r w:rsidRPr="000E1648">
        <w:rPr>
          <w:sz w:val="32"/>
          <w:szCs w:val="32"/>
        </w:rPr>
        <w:t>,simulating a</w:t>
      </w:r>
      <w:r w:rsidR="00B851D1" w:rsidRPr="000E1648">
        <w:rPr>
          <w:sz w:val="32"/>
          <w:szCs w:val="32"/>
        </w:rPr>
        <w:t>nd analyz</w:t>
      </w:r>
      <w:r w:rsidRPr="000E1648">
        <w:rPr>
          <w:sz w:val="32"/>
          <w:szCs w:val="32"/>
        </w:rPr>
        <w:t>ing dynamic systems</w:t>
      </w:r>
      <w:r w:rsidR="00B851D1" w:rsidRPr="000E1648">
        <w:rPr>
          <w:sz w:val="32"/>
          <w:szCs w:val="32"/>
        </w:rPr>
        <w:t xml:space="preserve"> </w:t>
      </w:r>
      <w:r w:rsidRPr="000E1648">
        <w:rPr>
          <w:sz w:val="32"/>
          <w:szCs w:val="32"/>
        </w:rPr>
        <w:t>.The digital clock is more accurate and light</w:t>
      </w:r>
      <w:r w:rsidR="00B851D1" w:rsidRPr="000E1648">
        <w:rPr>
          <w:sz w:val="32"/>
          <w:szCs w:val="32"/>
        </w:rPr>
        <w:t xml:space="preserve"> </w:t>
      </w:r>
      <w:r w:rsidRPr="000E1648">
        <w:rPr>
          <w:sz w:val="32"/>
          <w:szCs w:val="32"/>
        </w:rPr>
        <w:t>.The clock</w:t>
      </w:r>
      <w:r w:rsidR="00B851D1" w:rsidRPr="000E1648">
        <w:rPr>
          <w:sz w:val="32"/>
          <w:szCs w:val="32"/>
        </w:rPr>
        <w:t xml:space="preserve"> will be designed using matlab code</w:t>
      </w:r>
      <w:r w:rsidRPr="000E1648">
        <w:rPr>
          <w:sz w:val="32"/>
          <w:szCs w:val="32"/>
        </w:rPr>
        <w:t xml:space="preserve"> blocks and will feature a real time clock module to ensure accurate time-keeping</w:t>
      </w:r>
      <w:r w:rsidR="00B851D1" w:rsidRPr="000E1648">
        <w:rPr>
          <w:sz w:val="32"/>
          <w:szCs w:val="32"/>
        </w:rPr>
        <w:t xml:space="preserve"> </w:t>
      </w:r>
      <w:r w:rsidRPr="000E1648">
        <w:rPr>
          <w:sz w:val="32"/>
          <w:szCs w:val="32"/>
        </w:rPr>
        <w:t>The clock will display the time in 24-hour format and will be able to switch between displaying the time and date</w:t>
      </w:r>
      <w:r w:rsidR="00B851D1" w:rsidRPr="000E1648">
        <w:rPr>
          <w:sz w:val="32"/>
          <w:szCs w:val="32"/>
        </w:rPr>
        <w:t xml:space="preserve"> </w:t>
      </w:r>
      <w:r w:rsidRPr="000E1648">
        <w:rPr>
          <w:sz w:val="32"/>
          <w:szCs w:val="32"/>
        </w:rPr>
        <w:t>.Additionally the project will explore the use of simulink built-in analysis tools for evaluating the clocks performance and accuracy</w:t>
      </w:r>
      <w:r w:rsidR="00B851D1" w:rsidRPr="000E1648">
        <w:rPr>
          <w:sz w:val="32"/>
          <w:szCs w:val="32"/>
        </w:rPr>
        <w:t xml:space="preserve"> </w:t>
      </w:r>
      <w:r w:rsidRPr="000E1648">
        <w:rPr>
          <w:sz w:val="32"/>
          <w:szCs w:val="32"/>
        </w:rPr>
        <w:t>.The signal processing algorithms will be used to compensate for any inaccuracy in the clock’s timekeeping</w:t>
      </w:r>
      <w:r w:rsidR="00B851D1" w:rsidRPr="000E1648">
        <w:rPr>
          <w:sz w:val="32"/>
          <w:szCs w:val="32"/>
        </w:rPr>
        <w:t xml:space="preserve"> </w:t>
      </w:r>
      <w:r w:rsidRPr="000E1648">
        <w:rPr>
          <w:sz w:val="32"/>
          <w:szCs w:val="32"/>
        </w:rPr>
        <w:t>,ensuring that the clock remains accurate over time</w:t>
      </w:r>
      <w:r w:rsidR="00B851D1" w:rsidRPr="000E1648">
        <w:rPr>
          <w:sz w:val="32"/>
          <w:szCs w:val="32"/>
        </w:rPr>
        <w:t xml:space="preserve"> </w:t>
      </w:r>
      <w:r w:rsidRPr="000E1648">
        <w:rPr>
          <w:sz w:val="32"/>
          <w:szCs w:val="32"/>
        </w:rPr>
        <w:t>.Various simulation scenarios will be used to test</w:t>
      </w:r>
      <w:r w:rsidR="00B851D1" w:rsidRPr="000E1648">
        <w:rPr>
          <w:sz w:val="32"/>
          <w:szCs w:val="32"/>
        </w:rPr>
        <w:t xml:space="preserve"> the clocks ability to maintain </w:t>
      </w:r>
      <w:r w:rsidRPr="000E1648">
        <w:rPr>
          <w:sz w:val="32"/>
          <w:szCs w:val="32"/>
        </w:rPr>
        <w:t>accurate timekeeping during pow</w:t>
      </w:r>
      <w:r w:rsidR="00B851D1" w:rsidRPr="000E1648">
        <w:rPr>
          <w:sz w:val="32"/>
          <w:szCs w:val="32"/>
        </w:rPr>
        <w:t xml:space="preserve">er outages for other disruptions </w:t>
      </w:r>
      <w:r w:rsidRPr="000E1648">
        <w:rPr>
          <w:sz w:val="32"/>
          <w:szCs w:val="32"/>
        </w:rPr>
        <w:t>Additionally a user interface will be developed for the clock</w:t>
      </w:r>
      <w:r w:rsidR="00B851D1" w:rsidRPr="000E1648">
        <w:rPr>
          <w:sz w:val="32"/>
          <w:szCs w:val="32"/>
        </w:rPr>
        <w:t xml:space="preserve"> </w:t>
      </w:r>
      <w:r w:rsidRPr="000E1648">
        <w:rPr>
          <w:sz w:val="32"/>
          <w:szCs w:val="32"/>
        </w:rPr>
        <w:t>,allowing users to set the time and date through a graphical interface</w:t>
      </w:r>
      <w:r w:rsidR="00B851D1" w:rsidRPr="000E1648">
        <w:rPr>
          <w:sz w:val="32"/>
          <w:szCs w:val="32"/>
        </w:rPr>
        <w:t xml:space="preserve"> </w:t>
      </w:r>
      <w:r w:rsidRPr="000E1648">
        <w:rPr>
          <w:sz w:val="32"/>
          <w:szCs w:val="32"/>
        </w:rPr>
        <w:t>.The user interface will be designed to be user friendly</w:t>
      </w:r>
      <w:r w:rsidR="00B851D1" w:rsidRPr="000E1648">
        <w:rPr>
          <w:sz w:val="32"/>
          <w:szCs w:val="32"/>
        </w:rPr>
        <w:t xml:space="preserve"> </w:t>
      </w:r>
      <w:r w:rsidRPr="000E1648">
        <w:rPr>
          <w:sz w:val="32"/>
          <w:szCs w:val="32"/>
        </w:rPr>
        <w:t xml:space="preserve">,making it easy for users to configure </w:t>
      </w:r>
      <w:r w:rsidR="00B851D1" w:rsidRPr="000E1648">
        <w:rPr>
          <w:sz w:val="32"/>
          <w:szCs w:val="32"/>
        </w:rPr>
        <w:t>the clock to their desired time</w:t>
      </w:r>
      <w:ins w:id="9" w:author="HP" w:date="2023-06-23T09:14:00Z">
        <w:r w:rsidR="000E1648">
          <w:rPr>
            <w:sz w:val="32"/>
            <w:szCs w:val="32"/>
          </w:rPr>
          <w:t xml:space="preserve"> </w:t>
        </w:r>
      </w:ins>
      <w:r w:rsidR="00B851D1" w:rsidRPr="000E1648">
        <w:rPr>
          <w:sz w:val="32"/>
          <w:szCs w:val="32"/>
        </w:rPr>
        <w:t>and</w:t>
      </w:r>
      <w:r w:rsidRPr="000E1648">
        <w:rPr>
          <w:sz w:val="32"/>
          <w:szCs w:val="32"/>
        </w:rPr>
        <w:t>date.</w:t>
      </w:r>
    </w:p>
    <w:p w:rsidR="00276263" w:rsidRPr="000E1648" w:rsidRDefault="00276263" w:rsidP="00276263">
      <w:pPr>
        <w:rPr>
          <w:ins w:id="10" w:author="HP" w:date="2023-06-22T22:09:00Z"/>
          <w:sz w:val="32"/>
          <w:szCs w:val="32"/>
        </w:rPr>
      </w:pPr>
    </w:p>
    <w:p w:rsidR="003A6D25" w:rsidRDefault="003A6D25" w:rsidP="00276263">
      <w:pPr>
        <w:rPr>
          <w:sz w:val="28"/>
          <w:szCs w:val="28"/>
        </w:rPr>
        <w:sectPr w:rsidR="003A6D25">
          <w:pgSz w:w="11910" w:h="16840"/>
          <w:pgMar w:top="1860" w:right="1320" w:bottom="280" w:left="1280" w:header="720" w:footer="720" w:gutter="0"/>
          <w:cols w:space="720"/>
        </w:sectPr>
      </w:pPr>
    </w:p>
    <w:p w:rsidR="005636EA" w:rsidRDefault="00850BEE">
      <w:pPr>
        <w:pStyle w:val="Heading2"/>
        <w:ind w:right="114"/>
      </w:pPr>
      <w:r>
        <w:lastRenderedPageBreak/>
        <w:t>Table</w:t>
      </w:r>
      <w:r w:rsidR="00FE29A5">
        <w:t xml:space="preserve"> </w:t>
      </w:r>
      <w:r>
        <w:t>of</w:t>
      </w:r>
      <w:r w:rsidR="00FE29A5">
        <w:t xml:space="preserve"> </w:t>
      </w:r>
      <w:r>
        <w:rPr>
          <w:spacing w:val="-2"/>
        </w:rPr>
        <w:t>Contents</w:t>
      </w:r>
    </w:p>
    <w:p w:rsidR="005636EA" w:rsidRDefault="00850BEE">
      <w:pPr>
        <w:tabs>
          <w:tab w:val="left" w:pos="9099"/>
        </w:tabs>
        <w:spacing w:before="199"/>
        <w:ind w:left="160"/>
        <w:rPr>
          <w:sz w:val="32"/>
        </w:rPr>
      </w:pPr>
      <w:r>
        <w:rPr>
          <w:sz w:val="32"/>
        </w:rPr>
        <w:t>Cover</w:t>
      </w:r>
      <w:r w:rsidR="00FE29A5">
        <w:rPr>
          <w:sz w:val="32"/>
        </w:rPr>
        <w:t xml:space="preserve"> </w:t>
      </w:r>
      <w:r>
        <w:rPr>
          <w:spacing w:val="-4"/>
          <w:sz w:val="32"/>
        </w:rPr>
        <w:t>page</w:t>
      </w:r>
      <w:r>
        <w:rPr>
          <w:sz w:val="32"/>
        </w:rPr>
        <w:tab/>
      </w:r>
      <w:r>
        <w:rPr>
          <w:spacing w:val="-10"/>
          <w:sz w:val="32"/>
        </w:rPr>
        <w:t>i</w:t>
      </w:r>
    </w:p>
    <w:p w:rsidR="005636EA" w:rsidRDefault="005636EA">
      <w:pPr>
        <w:rPr>
          <w:sz w:val="32"/>
        </w:rPr>
        <w:sectPr w:rsidR="005636EA">
          <w:pgSz w:w="11910" w:h="16840"/>
          <w:pgMar w:top="1360" w:right="1320" w:bottom="1824" w:left="1280" w:header="720" w:footer="720" w:gutter="0"/>
          <w:cols w:space="720"/>
        </w:sectPr>
      </w:pPr>
    </w:p>
    <w:sdt>
      <w:sdtPr>
        <w:rPr>
          <w:b/>
          <w:bCs/>
          <w:sz w:val="36"/>
          <w:szCs w:val="36"/>
        </w:rPr>
        <w:id w:val="1467391"/>
        <w:docPartObj>
          <w:docPartGallery w:val="Table of Contents"/>
          <w:docPartUnique/>
        </w:docPartObj>
      </w:sdtPr>
      <w:sdtContent>
        <w:p w:rsidR="005636EA" w:rsidRDefault="00C64697">
          <w:pPr>
            <w:pStyle w:val="TOC3"/>
            <w:tabs>
              <w:tab w:val="right" w:pos="9188"/>
            </w:tabs>
          </w:pPr>
          <w:hyperlink w:anchor="_TOC_250009" w:history="1">
            <w:r w:rsidR="00850BEE">
              <w:rPr>
                <w:spacing w:val="-2"/>
              </w:rPr>
              <w:t>Approval</w:t>
            </w:r>
            <w:r w:rsidR="00FE29A5">
              <w:rPr>
                <w:spacing w:val="-2"/>
              </w:rPr>
              <w:t xml:space="preserve"> </w:t>
            </w:r>
            <w:r w:rsidR="00850BEE">
              <w:rPr>
                <w:spacing w:val="-2"/>
              </w:rPr>
              <w:t>Sheet</w:t>
            </w:r>
            <w:r w:rsidR="00850BEE">
              <w:tab/>
            </w:r>
            <w:r w:rsidR="00850BEE">
              <w:rPr>
                <w:spacing w:val="-5"/>
              </w:rPr>
              <w:t>ii</w:t>
            </w:r>
          </w:hyperlink>
        </w:p>
        <w:p w:rsidR="005636EA" w:rsidRDefault="00C64697">
          <w:pPr>
            <w:pStyle w:val="TOC3"/>
            <w:tabs>
              <w:tab w:val="right" w:pos="9185"/>
            </w:tabs>
            <w:spacing w:before="216"/>
          </w:pPr>
          <w:hyperlink w:anchor="_TOC_250008" w:history="1">
            <w:r w:rsidR="00850BEE">
              <w:rPr>
                <w:spacing w:val="-2"/>
              </w:rPr>
              <w:t>Candidates Declaration</w:t>
            </w:r>
            <w:r w:rsidR="00850BEE">
              <w:tab/>
            </w:r>
            <w:r w:rsidR="00850BEE">
              <w:rPr>
                <w:spacing w:val="-5"/>
              </w:rPr>
              <w:t>iii</w:t>
            </w:r>
          </w:hyperlink>
        </w:p>
        <w:p w:rsidR="005636EA" w:rsidRDefault="00C64697">
          <w:pPr>
            <w:pStyle w:val="TOC3"/>
            <w:tabs>
              <w:tab w:val="right" w:pos="9184"/>
            </w:tabs>
          </w:pPr>
          <w:hyperlink w:anchor="_TOC_250007" w:history="1">
            <w:r w:rsidR="00850BEE">
              <w:rPr>
                <w:spacing w:val="-2"/>
              </w:rPr>
              <w:t>Certificate</w:t>
            </w:r>
            <w:r w:rsidR="00850BEE">
              <w:tab/>
            </w:r>
            <w:r w:rsidR="00850BEE">
              <w:rPr>
                <w:spacing w:val="-5"/>
              </w:rPr>
              <w:t>iv</w:t>
            </w:r>
          </w:hyperlink>
        </w:p>
        <w:p w:rsidR="005636EA" w:rsidRDefault="00C64697">
          <w:pPr>
            <w:pStyle w:val="TOC3"/>
            <w:tabs>
              <w:tab w:val="right" w:pos="9187"/>
            </w:tabs>
          </w:pPr>
          <w:hyperlink w:anchor="_TOC_250006" w:history="1">
            <w:r w:rsidR="00850BEE">
              <w:rPr>
                <w:spacing w:val="-2"/>
              </w:rPr>
              <w:t>Acknowledgement</w:t>
            </w:r>
            <w:r w:rsidR="00850BEE">
              <w:tab/>
            </w:r>
            <w:r w:rsidR="00850BEE">
              <w:rPr>
                <w:spacing w:val="-10"/>
              </w:rPr>
              <w:t>v</w:t>
            </w:r>
          </w:hyperlink>
        </w:p>
        <w:p w:rsidR="005636EA" w:rsidRDefault="00C64697">
          <w:pPr>
            <w:pStyle w:val="TOC3"/>
            <w:tabs>
              <w:tab w:val="right" w:pos="9186"/>
            </w:tabs>
            <w:spacing w:before="216"/>
          </w:pPr>
          <w:hyperlink w:anchor="_TOC_250005" w:history="1">
            <w:r w:rsidR="00850BEE">
              <w:rPr>
                <w:spacing w:val="-2"/>
              </w:rPr>
              <w:t>Abstract</w:t>
            </w:r>
            <w:r w:rsidR="00850BEE">
              <w:tab/>
            </w:r>
            <w:r w:rsidR="00850BEE">
              <w:rPr>
                <w:spacing w:val="-5"/>
              </w:rPr>
              <w:t>vi</w:t>
            </w:r>
          </w:hyperlink>
        </w:p>
        <w:p w:rsidR="005636EA" w:rsidRDefault="00850BEE">
          <w:pPr>
            <w:pStyle w:val="TOC2"/>
            <w:numPr>
              <w:ilvl w:val="0"/>
              <w:numId w:val="7"/>
            </w:numPr>
            <w:tabs>
              <w:tab w:val="left" w:pos="531"/>
              <w:tab w:val="right" w:pos="9189"/>
            </w:tabs>
            <w:ind w:left="531" w:hanging="371"/>
            <w:rPr>
              <w:sz w:val="40"/>
            </w:rPr>
          </w:pPr>
          <w:r>
            <w:rPr>
              <w:spacing w:val="-2"/>
            </w:rPr>
            <w:t>Introduction</w:t>
          </w:r>
          <w:r>
            <w:tab/>
          </w:r>
          <w:r>
            <w:rPr>
              <w:spacing w:val="-10"/>
              <w:sz w:val="40"/>
            </w:rPr>
            <w:t>1</w:t>
          </w:r>
          <w:r w:rsidR="00FE29A5">
            <w:rPr>
              <w:spacing w:val="-10"/>
              <w:sz w:val="40"/>
            </w:rPr>
            <w:t>0</w:t>
          </w:r>
        </w:p>
        <w:p w:rsidR="005636EA" w:rsidRDefault="00C64697">
          <w:pPr>
            <w:pStyle w:val="TOC4"/>
            <w:numPr>
              <w:ilvl w:val="1"/>
              <w:numId w:val="7"/>
            </w:numPr>
            <w:tabs>
              <w:tab w:val="left" w:pos="998"/>
            </w:tabs>
            <w:spacing w:before="227"/>
            <w:ind w:left="998" w:hanging="478"/>
          </w:pPr>
          <w:hyperlink w:anchor="_TOC_250004" w:history="1">
            <w:r w:rsidR="00850BEE">
              <w:t>Project</w:t>
            </w:r>
            <w:r w:rsidR="00FE29A5">
              <w:t xml:space="preserve"> </w:t>
            </w:r>
            <w:r w:rsidR="00850BEE">
              <w:rPr>
                <w:spacing w:val="-2"/>
              </w:rPr>
              <w:t>Objective</w:t>
            </w:r>
          </w:hyperlink>
        </w:p>
        <w:p w:rsidR="005636EA" w:rsidRDefault="00C64697">
          <w:pPr>
            <w:pStyle w:val="TOC4"/>
            <w:numPr>
              <w:ilvl w:val="1"/>
              <w:numId w:val="7"/>
            </w:numPr>
            <w:tabs>
              <w:tab w:val="left" w:pos="999"/>
            </w:tabs>
          </w:pPr>
          <w:hyperlink w:anchor="_TOC_250002" w:history="1">
            <w:r w:rsidR="00850BEE">
              <w:t>Aims</w:t>
            </w:r>
            <w:r w:rsidR="00FE29A5">
              <w:t xml:space="preserve"> </w:t>
            </w:r>
            <w:r w:rsidR="00850BEE">
              <w:t>and</w:t>
            </w:r>
            <w:r w:rsidR="00FE29A5">
              <w:t xml:space="preserve"> </w:t>
            </w:r>
            <w:r w:rsidR="00850BEE">
              <w:rPr>
                <w:spacing w:val="-2"/>
              </w:rPr>
              <w:t>Objectives</w:t>
            </w:r>
          </w:hyperlink>
        </w:p>
        <w:p w:rsidR="005636EA" w:rsidRPr="00FE29A5" w:rsidRDefault="00850BEE">
          <w:pPr>
            <w:pStyle w:val="TOC4"/>
            <w:numPr>
              <w:ilvl w:val="1"/>
              <w:numId w:val="7"/>
            </w:numPr>
            <w:tabs>
              <w:tab w:val="left" w:pos="999"/>
            </w:tabs>
            <w:spacing w:before="187"/>
          </w:pPr>
          <w:r>
            <w:t>Scope</w:t>
          </w:r>
          <w:r w:rsidR="00FE29A5">
            <w:t xml:space="preserve"> </w:t>
          </w:r>
          <w:r>
            <w:t>of</w:t>
          </w:r>
          <w:r w:rsidR="00FE29A5">
            <w:t xml:space="preserve"> </w:t>
          </w:r>
          <w:r>
            <w:t>the</w:t>
          </w:r>
          <w:r w:rsidR="00FE29A5">
            <w:t xml:space="preserve"> </w:t>
          </w:r>
          <w:r>
            <w:rPr>
              <w:spacing w:val="-2"/>
            </w:rPr>
            <w:t>Object</w:t>
          </w:r>
        </w:p>
        <w:p w:rsidR="00FE29A5" w:rsidRDefault="00FE29A5">
          <w:pPr>
            <w:pStyle w:val="TOC4"/>
            <w:numPr>
              <w:ilvl w:val="1"/>
              <w:numId w:val="7"/>
            </w:numPr>
            <w:tabs>
              <w:tab w:val="left" w:pos="999"/>
            </w:tabs>
            <w:spacing w:before="187"/>
          </w:pPr>
          <w:r>
            <w:rPr>
              <w:spacing w:val="-2"/>
            </w:rPr>
            <w:t>Significance of the project</w:t>
          </w:r>
        </w:p>
        <w:p w:rsidR="005636EA" w:rsidRDefault="00850BEE">
          <w:pPr>
            <w:pStyle w:val="TOC1"/>
            <w:numPr>
              <w:ilvl w:val="0"/>
              <w:numId w:val="7"/>
            </w:numPr>
            <w:tabs>
              <w:tab w:val="left" w:pos="335"/>
              <w:tab w:val="right" w:pos="9072"/>
            </w:tabs>
            <w:ind w:left="335" w:hanging="292"/>
            <w:rPr>
              <w:sz w:val="38"/>
            </w:rPr>
          </w:pPr>
          <w:r>
            <w:t>Literature</w:t>
          </w:r>
          <w:r w:rsidR="00FE29A5">
            <w:t xml:space="preserve"> </w:t>
          </w:r>
          <w:r>
            <w:rPr>
              <w:spacing w:val="-2"/>
            </w:rPr>
            <w:t>Review</w:t>
          </w:r>
          <w:r>
            <w:tab/>
          </w:r>
          <w:r w:rsidR="00FE29A5">
            <w:rPr>
              <w:spacing w:val="-10"/>
              <w:sz w:val="40"/>
            </w:rPr>
            <w:t>11</w:t>
          </w:r>
        </w:p>
        <w:p w:rsidR="005636EA" w:rsidRDefault="00850BEE">
          <w:pPr>
            <w:pStyle w:val="TOC6"/>
            <w:numPr>
              <w:ilvl w:val="1"/>
              <w:numId w:val="7"/>
            </w:numPr>
            <w:tabs>
              <w:tab w:val="left" w:pos="1057"/>
            </w:tabs>
            <w:spacing w:before="388"/>
            <w:ind w:left="1057" w:hanging="479"/>
          </w:pPr>
          <w:r>
            <w:rPr>
              <w:spacing w:val="-2"/>
            </w:rPr>
            <w:t>Background</w:t>
          </w:r>
        </w:p>
        <w:p w:rsidR="005636EA" w:rsidRDefault="00850BEE">
          <w:pPr>
            <w:pStyle w:val="TOC6"/>
            <w:numPr>
              <w:ilvl w:val="1"/>
              <w:numId w:val="7"/>
            </w:numPr>
            <w:tabs>
              <w:tab w:val="left" w:pos="1036"/>
            </w:tabs>
          </w:pPr>
          <w:r>
            <w:t>Review</w:t>
          </w:r>
          <w:r w:rsidR="00FE29A5">
            <w:t xml:space="preserve"> </w:t>
          </w:r>
          <w:r>
            <w:t>of</w:t>
          </w:r>
          <w:r w:rsidR="00FE29A5">
            <w:t xml:space="preserve"> </w:t>
          </w:r>
          <w:r>
            <w:rPr>
              <w:spacing w:val="-2"/>
            </w:rPr>
            <w:t>Literature</w:t>
          </w:r>
        </w:p>
        <w:p w:rsidR="005636EA" w:rsidRDefault="00850BEE">
          <w:pPr>
            <w:pStyle w:val="TOC2"/>
            <w:numPr>
              <w:ilvl w:val="0"/>
              <w:numId w:val="7"/>
            </w:numPr>
            <w:tabs>
              <w:tab w:val="left" w:pos="522"/>
              <w:tab w:val="right" w:pos="9033"/>
            </w:tabs>
            <w:spacing w:before="720"/>
            <w:ind w:left="522" w:hanging="362"/>
          </w:pPr>
          <w:r>
            <w:t>In</w:t>
          </w:r>
          <w:r w:rsidR="00FE29A5">
            <w:t>t</w:t>
          </w:r>
          <w:r>
            <w:t>roduction</w:t>
          </w:r>
          <w:r w:rsidR="00FE29A5">
            <w:t xml:space="preserve"> </w:t>
          </w:r>
          <w:r>
            <w:t>to</w:t>
          </w:r>
          <w:r w:rsidR="00FE29A5">
            <w:t xml:space="preserve"> Seven Segment Display</w:t>
          </w:r>
          <w:r>
            <w:tab/>
          </w:r>
          <w:r w:rsidR="00FE29A5">
            <w:rPr>
              <w:spacing w:val="-10"/>
              <w:sz w:val="40"/>
            </w:rPr>
            <w:t>12</w:t>
          </w:r>
        </w:p>
        <w:p w:rsidR="005636EA" w:rsidRDefault="00FE29A5">
          <w:pPr>
            <w:pStyle w:val="TOC7"/>
            <w:numPr>
              <w:ilvl w:val="1"/>
              <w:numId w:val="7"/>
            </w:numPr>
            <w:tabs>
              <w:tab w:val="left" w:pos="1198"/>
            </w:tabs>
            <w:spacing w:before="193"/>
          </w:pPr>
          <w:r>
            <w:rPr>
              <w:spacing w:val="-2"/>
            </w:rPr>
            <w:t>Seven Segment Display</w:t>
          </w:r>
        </w:p>
        <w:p w:rsidR="005636EA" w:rsidRDefault="00FE29A5">
          <w:pPr>
            <w:pStyle w:val="TOC7"/>
            <w:numPr>
              <w:ilvl w:val="1"/>
              <w:numId w:val="7"/>
            </w:numPr>
            <w:tabs>
              <w:tab w:val="left" w:pos="1195"/>
            </w:tabs>
            <w:ind w:left="1195" w:hanging="478"/>
          </w:pPr>
          <w:r>
            <w:t xml:space="preserve">Types of Seven Segment Display </w:t>
          </w:r>
        </w:p>
        <w:p w:rsidR="005636EA" w:rsidRDefault="00850BEE">
          <w:pPr>
            <w:pStyle w:val="TOC7"/>
            <w:numPr>
              <w:ilvl w:val="1"/>
              <w:numId w:val="7"/>
            </w:numPr>
            <w:tabs>
              <w:tab w:val="left" w:pos="1198"/>
            </w:tabs>
          </w:pPr>
          <w:r>
            <w:t>I</w:t>
          </w:r>
          <w:r w:rsidR="00FE29A5">
            <w:t>nfra red Light</w:t>
          </w:r>
        </w:p>
        <w:p w:rsidR="005636EA" w:rsidRDefault="00FE29A5">
          <w:pPr>
            <w:pStyle w:val="TOC7"/>
            <w:numPr>
              <w:ilvl w:val="1"/>
              <w:numId w:val="7"/>
            </w:numPr>
            <w:tabs>
              <w:tab w:val="left" w:pos="1198"/>
            </w:tabs>
            <w:spacing w:after="20"/>
          </w:pPr>
          <w:r>
            <w:t>Features and Applications of Seven Segment Display</w:t>
          </w:r>
        </w:p>
        <w:p w:rsidR="00FE29A5" w:rsidRDefault="00FE29A5">
          <w:pPr>
            <w:pStyle w:val="TOC7"/>
            <w:numPr>
              <w:ilvl w:val="1"/>
              <w:numId w:val="7"/>
            </w:numPr>
            <w:tabs>
              <w:tab w:val="left" w:pos="1198"/>
            </w:tabs>
            <w:spacing w:after="20"/>
          </w:pPr>
        </w:p>
        <w:p w:rsidR="005636EA" w:rsidRDefault="00850BEE">
          <w:pPr>
            <w:pStyle w:val="TOC2"/>
            <w:numPr>
              <w:ilvl w:val="0"/>
              <w:numId w:val="7"/>
            </w:numPr>
            <w:tabs>
              <w:tab w:val="left" w:pos="461"/>
              <w:tab w:val="left" w:pos="8900"/>
            </w:tabs>
            <w:ind w:left="461" w:hanging="301"/>
            <w:rPr>
              <w:sz w:val="38"/>
            </w:rPr>
          </w:pPr>
          <w:r>
            <w:lastRenderedPageBreak/>
            <w:t>Flow</w:t>
          </w:r>
          <w:r w:rsidR="00FE29A5">
            <w:t xml:space="preserve"> </w:t>
          </w:r>
          <w:r>
            <w:t xml:space="preserve">Chart </w:t>
          </w:r>
          <w:r>
            <w:rPr>
              <w:spacing w:val="-2"/>
            </w:rPr>
            <w:t>Description</w:t>
          </w:r>
          <w:r>
            <w:tab/>
          </w:r>
          <w:r w:rsidR="00235164">
            <w:rPr>
              <w:spacing w:val="-10"/>
              <w:sz w:val="40"/>
            </w:rPr>
            <w:t>16</w:t>
          </w:r>
        </w:p>
        <w:p w:rsidR="005636EA" w:rsidRDefault="00FE29A5">
          <w:pPr>
            <w:pStyle w:val="TOC7"/>
            <w:numPr>
              <w:ilvl w:val="1"/>
              <w:numId w:val="7"/>
            </w:numPr>
            <w:tabs>
              <w:tab w:val="left" w:pos="1198"/>
            </w:tabs>
            <w:spacing w:before="227"/>
          </w:pPr>
          <w:r>
            <w:t>Patches Creation</w:t>
          </w:r>
        </w:p>
        <w:p w:rsidR="005636EA" w:rsidRDefault="00FE29A5">
          <w:pPr>
            <w:pStyle w:val="TOC7"/>
            <w:numPr>
              <w:ilvl w:val="1"/>
              <w:numId w:val="7"/>
            </w:numPr>
            <w:tabs>
              <w:tab w:val="left" w:pos="1198"/>
            </w:tabs>
          </w:pPr>
          <w:r>
            <w:t>Seven segment display Creation</w:t>
          </w:r>
        </w:p>
        <w:p w:rsidR="005636EA" w:rsidRDefault="00850BEE">
          <w:pPr>
            <w:pStyle w:val="TOC2"/>
            <w:numPr>
              <w:ilvl w:val="0"/>
              <w:numId w:val="7"/>
            </w:numPr>
            <w:tabs>
              <w:tab w:val="left" w:pos="461"/>
              <w:tab w:val="left" w:pos="8590"/>
            </w:tabs>
            <w:spacing w:before="218"/>
            <w:ind w:left="461" w:hanging="301"/>
            <w:rPr>
              <w:sz w:val="38"/>
            </w:rPr>
          </w:pPr>
          <w:r>
            <w:t>Software</w:t>
          </w:r>
          <w:r>
            <w:rPr>
              <w:spacing w:val="-2"/>
            </w:rPr>
            <w:t xml:space="preserve"> Implementation</w:t>
          </w:r>
          <w:r>
            <w:tab/>
          </w:r>
          <w:r>
            <w:rPr>
              <w:spacing w:val="-5"/>
              <w:sz w:val="40"/>
            </w:rPr>
            <w:t>1</w:t>
          </w:r>
          <w:r w:rsidR="00235164">
            <w:rPr>
              <w:spacing w:val="-5"/>
              <w:sz w:val="40"/>
            </w:rPr>
            <w:t>8</w:t>
          </w:r>
        </w:p>
        <w:p w:rsidR="005636EA" w:rsidRDefault="00850BEE">
          <w:pPr>
            <w:pStyle w:val="TOC7"/>
            <w:numPr>
              <w:ilvl w:val="1"/>
              <w:numId w:val="7"/>
            </w:numPr>
            <w:tabs>
              <w:tab w:val="left" w:pos="1198"/>
            </w:tabs>
            <w:spacing w:before="227"/>
          </w:pPr>
          <w:r>
            <w:rPr>
              <w:spacing w:val="-2"/>
            </w:rPr>
            <w:t>Matlab</w:t>
          </w:r>
        </w:p>
        <w:p w:rsidR="005636EA" w:rsidRDefault="00850BEE">
          <w:pPr>
            <w:pStyle w:val="TOC7"/>
            <w:numPr>
              <w:ilvl w:val="1"/>
              <w:numId w:val="7"/>
            </w:numPr>
            <w:tabs>
              <w:tab w:val="left" w:pos="1195"/>
            </w:tabs>
            <w:ind w:left="1195" w:hanging="478"/>
          </w:pPr>
          <w:r>
            <w:t>Commands</w:t>
          </w:r>
          <w:r w:rsidR="00FE29A5">
            <w:t xml:space="preserve"> </w:t>
          </w:r>
          <w:r>
            <w:t>In</w:t>
          </w:r>
          <w:r w:rsidR="00FE29A5">
            <w:t xml:space="preserve"> </w:t>
          </w:r>
          <w:r>
            <w:rPr>
              <w:spacing w:val="-2"/>
            </w:rPr>
            <w:t>Matlab</w:t>
          </w:r>
        </w:p>
        <w:p w:rsidR="005636EA" w:rsidRDefault="00850BEE">
          <w:pPr>
            <w:pStyle w:val="TOC2"/>
            <w:numPr>
              <w:ilvl w:val="0"/>
              <w:numId w:val="7"/>
            </w:numPr>
            <w:tabs>
              <w:tab w:val="left" w:pos="431"/>
              <w:tab w:val="left" w:pos="8653"/>
            </w:tabs>
            <w:ind w:left="431" w:hanging="271"/>
            <w:rPr>
              <w:sz w:val="34"/>
            </w:rPr>
          </w:pPr>
          <w:r>
            <w:t>Code</w:t>
          </w:r>
          <w:r w:rsidR="00FE29A5">
            <w:t xml:space="preserve"> </w:t>
          </w:r>
          <w:r>
            <w:rPr>
              <w:spacing w:val="-2"/>
            </w:rPr>
            <w:t>Implementation</w:t>
          </w:r>
          <w:r>
            <w:tab/>
          </w:r>
          <w:r w:rsidR="00235164">
            <w:rPr>
              <w:spacing w:val="-5"/>
            </w:rPr>
            <w:t>20</w:t>
          </w:r>
        </w:p>
        <w:p w:rsidR="005636EA" w:rsidRDefault="00850BEE">
          <w:pPr>
            <w:pStyle w:val="TOC7"/>
            <w:numPr>
              <w:ilvl w:val="1"/>
              <w:numId w:val="7"/>
            </w:numPr>
            <w:tabs>
              <w:tab w:val="left" w:pos="1199"/>
            </w:tabs>
            <w:ind w:left="1199" w:hanging="482"/>
          </w:pPr>
          <w:r>
            <w:t>Matlab</w:t>
          </w:r>
          <w:r w:rsidR="00FE29A5">
            <w:t xml:space="preserve"> </w:t>
          </w:r>
          <w:r>
            <w:rPr>
              <w:spacing w:val="-4"/>
            </w:rPr>
            <w:t>code</w:t>
          </w:r>
        </w:p>
        <w:p w:rsidR="005636EA" w:rsidRDefault="00850BEE">
          <w:pPr>
            <w:pStyle w:val="TOC2"/>
            <w:numPr>
              <w:ilvl w:val="0"/>
              <w:numId w:val="7"/>
            </w:numPr>
            <w:tabs>
              <w:tab w:val="left" w:pos="540"/>
              <w:tab w:val="left" w:pos="8506"/>
            </w:tabs>
            <w:spacing w:before="218"/>
            <w:ind w:left="540" w:hanging="380"/>
            <w:rPr>
              <w:sz w:val="40"/>
            </w:rPr>
          </w:pPr>
          <w:r>
            <w:rPr>
              <w:spacing w:val="-2"/>
            </w:rPr>
            <w:t>Results</w:t>
          </w:r>
          <w:r>
            <w:tab/>
          </w:r>
          <w:r>
            <w:rPr>
              <w:spacing w:val="-5"/>
            </w:rPr>
            <w:t>2</w:t>
          </w:r>
          <w:r w:rsidR="00235164">
            <w:rPr>
              <w:spacing w:val="-5"/>
            </w:rPr>
            <w:t>5</w:t>
          </w:r>
        </w:p>
        <w:p w:rsidR="005636EA" w:rsidRDefault="00850BEE">
          <w:pPr>
            <w:pStyle w:val="TOC2"/>
            <w:numPr>
              <w:ilvl w:val="0"/>
              <w:numId w:val="7"/>
            </w:numPr>
            <w:tabs>
              <w:tab w:val="left" w:pos="540"/>
              <w:tab w:val="left" w:pos="8554"/>
            </w:tabs>
            <w:spacing w:before="229"/>
            <w:ind w:left="540" w:hanging="380"/>
            <w:rPr>
              <w:sz w:val="40"/>
            </w:rPr>
          </w:pPr>
          <w:r>
            <w:t>Advantages</w:t>
          </w:r>
          <w:r w:rsidR="00FE29A5">
            <w:t xml:space="preserve"> </w:t>
          </w:r>
          <w:r>
            <w:t>of</w:t>
          </w:r>
          <w:r w:rsidR="00FE29A5">
            <w:t xml:space="preserve"> Digital Clock</w:t>
          </w:r>
          <w:r>
            <w:tab/>
          </w:r>
          <w:r w:rsidR="00235164">
            <w:rPr>
              <w:spacing w:val="-5"/>
            </w:rPr>
            <w:t>26</w:t>
          </w:r>
        </w:p>
        <w:p w:rsidR="005636EA" w:rsidRDefault="00C64697">
          <w:pPr>
            <w:pStyle w:val="TOC5"/>
            <w:spacing w:before="227"/>
          </w:pPr>
          <w:hyperlink w:anchor="_TOC_250001" w:history="1">
            <w:r w:rsidR="00850BEE">
              <w:rPr>
                <w:spacing w:val="-2"/>
              </w:rPr>
              <w:t>Conclusion</w:t>
            </w:r>
          </w:hyperlink>
          <w:r w:rsidR="00235164">
            <w:tab/>
          </w:r>
          <w:r w:rsidR="00235164">
            <w:tab/>
          </w:r>
          <w:r w:rsidR="00235164">
            <w:tab/>
          </w:r>
          <w:r w:rsidR="00235164">
            <w:tab/>
          </w:r>
          <w:r w:rsidR="00235164">
            <w:tab/>
          </w:r>
          <w:r w:rsidR="00235164">
            <w:tab/>
          </w:r>
          <w:r w:rsidR="00235164">
            <w:tab/>
          </w:r>
          <w:r w:rsidR="00235164">
            <w:tab/>
          </w:r>
          <w:r w:rsidR="00235164">
            <w:tab/>
            <w:t>27</w:t>
          </w:r>
        </w:p>
        <w:p w:rsidR="005636EA" w:rsidRDefault="00C64697">
          <w:pPr>
            <w:pStyle w:val="TOC5"/>
            <w:tabs>
              <w:tab w:val="left" w:pos="8597"/>
            </w:tabs>
          </w:pPr>
          <w:hyperlink w:anchor="_TOC_250000" w:history="1">
            <w:r w:rsidR="00850BEE">
              <w:rPr>
                <w:spacing w:val="-2"/>
              </w:rPr>
              <w:t>References</w:t>
            </w:r>
            <w:r w:rsidR="00850BEE">
              <w:tab/>
            </w:r>
            <w:r w:rsidR="00850BEE">
              <w:rPr>
                <w:spacing w:val="-5"/>
              </w:rPr>
              <w:t>2</w:t>
            </w:r>
          </w:hyperlink>
          <w:r w:rsidR="00235164">
            <w:t>8</w:t>
          </w:r>
        </w:p>
      </w:sdtContent>
    </w:sdt>
    <w:p w:rsidR="005636EA" w:rsidRDefault="005636EA">
      <w:pPr>
        <w:sectPr w:rsidR="005636EA">
          <w:type w:val="continuous"/>
          <w:pgSz w:w="11910" w:h="16840"/>
          <w:pgMar w:top="1379" w:right="1320" w:bottom="1824" w:left="1280" w:header="720" w:footer="720" w:gutter="0"/>
          <w:cols w:space="720"/>
        </w:sectPr>
      </w:pPr>
    </w:p>
    <w:p w:rsidR="005636EA" w:rsidRDefault="005636EA">
      <w:pPr>
        <w:pStyle w:val="BodyText"/>
        <w:ind w:left="0"/>
        <w:rPr>
          <w:b/>
          <w:sz w:val="20"/>
        </w:rPr>
      </w:pPr>
    </w:p>
    <w:p w:rsidR="005636EA" w:rsidRDefault="005636EA">
      <w:pPr>
        <w:pStyle w:val="BodyText"/>
        <w:ind w:left="0"/>
        <w:rPr>
          <w:b/>
          <w:sz w:val="20"/>
        </w:rPr>
      </w:pPr>
    </w:p>
    <w:p w:rsidR="005636EA" w:rsidRDefault="005636EA">
      <w:pPr>
        <w:pStyle w:val="BodyText"/>
        <w:ind w:left="0"/>
        <w:rPr>
          <w:b/>
          <w:sz w:val="20"/>
        </w:rPr>
      </w:pPr>
    </w:p>
    <w:p w:rsidR="005636EA" w:rsidRDefault="005636EA">
      <w:pPr>
        <w:pStyle w:val="BodyText"/>
        <w:spacing w:before="6"/>
        <w:ind w:left="0"/>
        <w:rPr>
          <w:b/>
          <w:sz w:val="28"/>
        </w:rPr>
      </w:pPr>
    </w:p>
    <w:tbl>
      <w:tblPr>
        <w:tblW w:w="0" w:type="auto"/>
        <w:tblInd w:w="117" w:type="dxa"/>
        <w:tblLayout w:type="fixed"/>
        <w:tblCellMar>
          <w:left w:w="0" w:type="dxa"/>
          <w:right w:w="0" w:type="dxa"/>
        </w:tblCellMar>
        <w:tblLook w:val="01E0"/>
      </w:tblPr>
      <w:tblGrid>
        <w:gridCol w:w="2785"/>
        <w:gridCol w:w="4496"/>
        <w:gridCol w:w="1469"/>
      </w:tblGrid>
      <w:tr w:rsidR="005636EA">
        <w:trPr>
          <w:trHeight w:val="828"/>
        </w:trPr>
        <w:tc>
          <w:tcPr>
            <w:tcW w:w="2785" w:type="dxa"/>
          </w:tcPr>
          <w:p w:rsidR="005636EA" w:rsidRDefault="005636EA">
            <w:pPr>
              <w:pStyle w:val="TableParagraph"/>
              <w:spacing w:before="0"/>
              <w:rPr>
                <w:sz w:val="32"/>
              </w:rPr>
            </w:pPr>
          </w:p>
        </w:tc>
        <w:tc>
          <w:tcPr>
            <w:tcW w:w="4496" w:type="dxa"/>
          </w:tcPr>
          <w:p w:rsidR="005636EA" w:rsidRDefault="00850BEE">
            <w:pPr>
              <w:pStyle w:val="TableParagraph"/>
              <w:spacing w:before="0" w:line="487" w:lineRule="exact"/>
              <w:ind w:left="347"/>
              <w:rPr>
                <w:b/>
                <w:sz w:val="44"/>
              </w:rPr>
            </w:pPr>
            <w:r>
              <w:rPr>
                <w:b/>
                <w:sz w:val="44"/>
              </w:rPr>
              <w:t>List</w:t>
            </w:r>
            <w:r w:rsidR="00975E58">
              <w:rPr>
                <w:b/>
                <w:sz w:val="44"/>
              </w:rPr>
              <w:t xml:space="preserve"> </w:t>
            </w:r>
            <w:r>
              <w:rPr>
                <w:b/>
                <w:sz w:val="44"/>
              </w:rPr>
              <w:t>Of</w:t>
            </w:r>
            <w:r w:rsidR="00975E58">
              <w:rPr>
                <w:b/>
                <w:sz w:val="44"/>
              </w:rPr>
              <w:t xml:space="preserve"> </w:t>
            </w:r>
            <w:r>
              <w:rPr>
                <w:b/>
                <w:spacing w:val="-2"/>
                <w:sz w:val="44"/>
              </w:rPr>
              <w:t>Figures</w:t>
            </w:r>
          </w:p>
        </w:tc>
        <w:tc>
          <w:tcPr>
            <w:tcW w:w="1469" w:type="dxa"/>
          </w:tcPr>
          <w:p w:rsidR="005636EA" w:rsidRDefault="005636EA">
            <w:pPr>
              <w:pStyle w:val="TableParagraph"/>
              <w:spacing w:before="0"/>
              <w:rPr>
                <w:sz w:val="32"/>
              </w:rPr>
            </w:pPr>
          </w:p>
        </w:tc>
      </w:tr>
      <w:tr w:rsidR="005636EA">
        <w:trPr>
          <w:trHeight w:val="1033"/>
        </w:trPr>
        <w:tc>
          <w:tcPr>
            <w:tcW w:w="2785" w:type="dxa"/>
          </w:tcPr>
          <w:p w:rsidR="005636EA" w:rsidRDefault="00850BEE">
            <w:pPr>
              <w:pStyle w:val="TableParagraph"/>
              <w:spacing w:before="326"/>
              <w:ind w:left="50"/>
              <w:rPr>
                <w:b/>
                <w:sz w:val="36"/>
              </w:rPr>
            </w:pPr>
            <w:r>
              <w:rPr>
                <w:b/>
                <w:sz w:val="36"/>
              </w:rPr>
              <w:t xml:space="preserve">Figure </w:t>
            </w:r>
            <w:r>
              <w:rPr>
                <w:b/>
                <w:spacing w:val="-2"/>
                <w:sz w:val="36"/>
              </w:rPr>
              <w:t>Number</w:t>
            </w:r>
          </w:p>
        </w:tc>
        <w:tc>
          <w:tcPr>
            <w:tcW w:w="4496" w:type="dxa"/>
          </w:tcPr>
          <w:p w:rsidR="005636EA" w:rsidRDefault="00850BEE">
            <w:pPr>
              <w:pStyle w:val="TableParagraph"/>
              <w:spacing w:before="326"/>
              <w:ind w:left="771"/>
              <w:rPr>
                <w:b/>
                <w:sz w:val="36"/>
              </w:rPr>
            </w:pPr>
            <w:r>
              <w:rPr>
                <w:b/>
                <w:sz w:val="36"/>
              </w:rPr>
              <w:t xml:space="preserve">Figure </w:t>
            </w:r>
            <w:r>
              <w:rPr>
                <w:b/>
                <w:spacing w:val="-4"/>
                <w:sz w:val="36"/>
              </w:rPr>
              <w:t>Name</w:t>
            </w:r>
          </w:p>
        </w:tc>
        <w:tc>
          <w:tcPr>
            <w:tcW w:w="1469" w:type="dxa"/>
          </w:tcPr>
          <w:p w:rsidR="005636EA" w:rsidRDefault="00850BEE">
            <w:pPr>
              <w:pStyle w:val="TableParagraph"/>
              <w:spacing w:before="326"/>
              <w:ind w:right="125"/>
              <w:jc w:val="right"/>
              <w:rPr>
                <w:b/>
                <w:sz w:val="36"/>
              </w:rPr>
            </w:pPr>
            <w:r>
              <w:rPr>
                <w:b/>
                <w:spacing w:val="-4"/>
                <w:sz w:val="36"/>
              </w:rPr>
              <w:t>Page</w:t>
            </w:r>
          </w:p>
        </w:tc>
      </w:tr>
      <w:tr w:rsidR="005636EA">
        <w:trPr>
          <w:trHeight w:val="917"/>
        </w:trPr>
        <w:tc>
          <w:tcPr>
            <w:tcW w:w="2785" w:type="dxa"/>
          </w:tcPr>
          <w:p w:rsidR="005636EA" w:rsidRDefault="00850BEE">
            <w:pPr>
              <w:pStyle w:val="TableParagraph"/>
              <w:spacing w:before="279"/>
              <w:ind w:left="50"/>
              <w:rPr>
                <w:sz w:val="32"/>
              </w:rPr>
            </w:pPr>
            <w:r>
              <w:rPr>
                <w:sz w:val="32"/>
              </w:rPr>
              <w:t>Fig</w:t>
            </w:r>
            <w:r>
              <w:rPr>
                <w:spacing w:val="-10"/>
                <w:sz w:val="32"/>
              </w:rPr>
              <w:t>1</w:t>
            </w:r>
          </w:p>
        </w:tc>
        <w:tc>
          <w:tcPr>
            <w:tcW w:w="4496" w:type="dxa"/>
          </w:tcPr>
          <w:p w:rsidR="005636EA" w:rsidRDefault="00975E58">
            <w:pPr>
              <w:pStyle w:val="TableParagraph"/>
              <w:spacing w:before="279"/>
              <w:ind w:left="810"/>
              <w:rPr>
                <w:sz w:val="32"/>
              </w:rPr>
            </w:pPr>
            <w:r>
              <w:rPr>
                <w:sz w:val="32"/>
              </w:rPr>
              <w:t>Seven Segment Display</w:t>
            </w:r>
          </w:p>
        </w:tc>
        <w:tc>
          <w:tcPr>
            <w:tcW w:w="1469" w:type="dxa"/>
          </w:tcPr>
          <w:p w:rsidR="005636EA" w:rsidRDefault="00975E58">
            <w:pPr>
              <w:pStyle w:val="TableParagraph"/>
              <w:spacing w:before="279"/>
              <w:ind w:right="230"/>
              <w:jc w:val="right"/>
              <w:rPr>
                <w:sz w:val="32"/>
              </w:rPr>
            </w:pPr>
            <w:r>
              <w:rPr>
                <w:w w:val="99"/>
                <w:sz w:val="32"/>
              </w:rPr>
              <w:t>12</w:t>
            </w:r>
          </w:p>
        </w:tc>
      </w:tr>
      <w:tr w:rsidR="005636EA">
        <w:trPr>
          <w:trHeight w:val="896"/>
        </w:trPr>
        <w:tc>
          <w:tcPr>
            <w:tcW w:w="2785" w:type="dxa"/>
          </w:tcPr>
          <w:p w:rsidR="005636EA" w:rsidRDefault="00850BEE">
            <w:pPr>
              <w:pStyle w:val="TableParagraph"/>
              <w:ind w:left="50"/>
              <w:rPr>
                <w:sz w:val="32"/>
              </w:rPr>
            </w:pPr>
            <w:r>
              <w:rPr>
                <w:sz w:val="32"/>
              </w:rPr>
              <w:t>Fig</w:t>
            </w:r>
            <w:r>
              <w:rPr>
                <w:spacing w:val="-10"/>
                <w:sz w:val="32"/>
              </w:rPr>
              <w:t>2</w:t>
            </w:r>
          </w:p>
        </w:tc>
        <w:tc>
          <w:tcPr>
            <w:tcW w:w="4496" w:type="dxa"/>
          </w:tcPr>
          <w:p w:rsidR="005636EA" w:rsidRDefault="00975E58">
            <w:pPr>
              <w:pStyle w:val="TableParagraph"/>
              <w:ind w:left="885"/>
              <w:rPr>
                <w:sz w:val="32"/>
              </w:rPr>
            </w:pPr>
            <w:r>
              <w:rPr>
                <w:sz w:val="32"/>
              </w:rPr>
              <w:t>7-SD circuit Diagram</w:t>
            </w:r>
          </w:p>
        </w:tc>
        <w:tc>
          <w:tcPr>
            <w:tcW w:w="1469" w:type="dxa"/>
          </w:tcPr>
          <w:p w:rsidR="005636EA" w:rsidRDefault="00975E58" w:rsidP="00975E58">
            <w:pPr>
              <w:pStyle w:val="TableParagraph"/>
              <w:ind w:right="244"/>
              <w:jc w:val="center"/>
              <w:rPr>
                <w:sz w:val="32"/>
              </w:rPr>
            </w:pPr>
            <w:r>
              <w:rPr>
                <w:w w:val="99"/>
                <w:sz w:val="32"/>
              </w:rPr>
              <w:t xml:space="preserve">           13</w:t>
            </w:r>
          </w:p>
        </w:tc>
      </w:tr>
      <w:tr w:rsidR="005636EA">
        <w:trPr>
          <w:trHeight w:val="896"/>
        </w:trPr>
        <w:tc>
          <w:tcPr>
            <w:tcW w:w="2785" w:type="dxa"/>
          </w:tcPr>
          <w:p w:rsidR="005636EA" w:rsidRDefault="00850BEE">
            <w:pPr>
              <w:pStyle w:val="TableParagraph"/>
              <w:spacing w:before="257"/>
              <w:ind w:left="50"/>
              <w:rPr>
                <w:sz w:val="32"/>
              </w:rPr>
            </w:pPr>
            <w:r>
              <w:rPr>
                <w:sz w:val="32"/>
              </w:rPr>
              <w:t>Fig</w:t>
            </w:r>
            <w:r>
              <w:rPr>
                <w:spacing w:val="-10"/>
                <w:sz w:val="32"/>
              </w:rPr>
              <w:t>3</w:t>
            </w:r>
          </w:p>
        </w:tc>
        <w:tc>
          <w:tcPr>
            <w:tcW w:w="4496" w:type="dxa"/>
          </w:tcPr>
          <w:p w:rsidR="005636EA" w:rsidRDefault="00975E58">
            <w:pPr>
              <w:pStyle w:val="TableParagraph"/>
              <w:spacing w:before="257"/>
              <w:ind w:left="885"/>
              <w:rPr>
                <w:sz w:val="32"/>
              </w:rPr>
            </w:pPr>
            <w:r>
              <w:rPr>
                <w:sz w:val="32"/>
              </w:rPr>
              <w:t>Infra Red light in 7SD</w:t>
            </w:r>
          </w:p>
        </w:tc>
        <w:tc>
          <w:tcPr>
            <w:tcW w:w="1469" w:type="dxa"/>
          </w:tcPr>
          <w:p w:rsidR="005636EA" w:rsidRDefault="00975E58">
            <w:pPr>
              <w:pStyle w:val="TableParagraph"/>
              <w:spacing w:before="257"/>
              <w:ind w:right="228"/>
              <w:jc w:val="right"/>
              <w:rPr>
                <w:sz w:val="32"/>
              </w:rPr>
            </w:pPr>
            <w:r>
              <w:rPr>
                <w:w w:val="99"/>
                <w:sz w:val="32"/>
              </w:rPr>
              <w:t>14</w:t>
            </w:r>
          </w:p>
        </w:tc>
      </w:tr>
      <w:tr w:rsidR="005636EA">
        <w:trPr>
          <w:trHeight w:val="895"/>
        </w:trPr>
        <w:tc>
          <w:tcPr>
            <w:tcW w:w="2785" w:type="dxa"/>
          </w:tcPr>
          <w:p w:rsidR="005636EA" w:rsidRDefault="00850BEE">
            <w:pPr>
              <w:pStyle w:val="TableParagraph"/>
              <w:ind w:left="50"/>
              <w:rPr>
                <w:sz w:val="32"/>
              </w:rPr>
            </w:pPr>
            <w:r>
              <w:rPr>
                <w:sz w:val="32"/>
              </w:rPr>
              <w:t>Fig</w:t>
            </w:r>
            <w:r>
              <w:rPr>
                <w:spacing w:val="-10"/>
                <w:sz w:val="32"/>
              </w:rPr>
              <w:t>4</w:t>
            </w:r>
          </w:p>
        </w:tc>
        <w:tc>
          <w:tcPr>
            <w:tcW w:w="4496" w:type="dxa"/>
          </w:tcPr>
          <w:p w:rsidR="005636EA" w:rsidRDefault="00850BEE">
            <w:pPr>
              <w:pStyle w:val="TableParagraph"/>
              <w:ind w:left="885"/>
              <w:rPr>
                <w:sz w:val="32"/>
              </w:rPr>
            </w:pPr>
            <w:r>
              <w:rPr>
                <w:sz w:val="32"/>
              </w:rPr>
              <w:t>Flow</w:t>
            </w:r>
            <w:r w:rsidR="00975E58">
              <w:rPr>
                <w:sz w:val="32"/>
              </w:rPr>
              <w:t xml:space="preserve"> </w:t>
            </w:r>
            <w:r>
              <w:rPr>
                <w:spacing w:val="-4"/>
                <w:sz w:val="32"/>
              </w:rPr>
              <w:t>Chart</w:t>
            </w:r>
          </w:p>
        </w:tc>
        <w:tc>
          <w:tcPr>
            <w:tcW w:w="1469" w:type="dxa"/>
          </w:tcPr>
          <w:p w:rsidR="005636EA" w:rsidRDefault="00975E58">
            <w:pPr>
              <w:pStyle w:val="TableParagraph"/>
              <w:ind w:right="184"/>
              <w:jc w:val="right"/>
              <w:rPr>
                <w:sz w:val="32"/>
              </w:rPr>
            </w:pPr>
            <w:r>
              <w:rPr>
                <w:w w:val="99"/>
                <w:sz w:val="32"/>
              </w:rPr>
              <w:t>16</w:t>
            </w:r>
          </w:p>
        </w:tc>
      </w:tr>
      <w:tr w:rsidR="005636EA">
        <w:trPr>
          <w:trHeight w:val="624"/>
        </w:trPr>
        <w:tc>
          <w:tcPr>
            <w:tcW w:w="2785" w:type="dxa"/>
          </w:tcPr>
          <w:p w:rsidR="005636EA" w:rsidRDefault="00850BEE">
            <w:pPr>
              <w:pStyle w:val="TableParagraph"/>
              <w:spacing w:line="348" w:lineRule="exact"/>
              <w:ind w:left="50"/>
              <w:rPr>
                <w:sz w:val="32"/>
              </w:rPr>
            </w:pPr>
            <w:r>
              <w:rPr>
                <w:sz w:val="32"/>
              </w:rPr>
              <w:t>Fig</w:t>
            </w:r>
            <w:r>
              <w:rPr>
                <w:spacing w:val="-10"/>
                <w:sz w:val="32"/>
              </w:rPr>
              <w:t>5</w:t>
            </w:r>
          </w:p>
        </w:tc>
        <w:tc>
          <w:tcPr>
            <w:tcW w:w="4496" w:type="dxa"/>
          </w:tcPr>
          <w:p w:rsidR="005636EA" w:rsidRDefault="00850BEE">
            <w:pPr>
              <w:pStyle w:val="TableParagraph"/>
              <w:spacing w:line="348" w:lineRule="exact"/>
              <w:ind w:left="885"/>
              <w:rPr>
                <w:sz w:val="32"/>
              </w:rPr>
            </w:pPr>
            <w:r>
              <w:rPr>
                <w:spacing w:val="-2"/>
                <w:sz w:val="32"/>
              </w:rPr>
              <w:t>Results</w:t>
            </w:r>
          </w:p>
        </w:tc>
        <w:tc>
          <w:tcPr>
            <w:tcW w:w="1469" w:type="dxa"/>
          </w:tcPr>
          <w:p w:rsidR="005636EA" w:rsidRDefault="00975E58" w:rsidP="00975E58">
            <w:pPr>
              <w:pStyle w:val="TableParagraph"/>
              <w:spacing w:line="348" w:lineRule="exact"/>
              <w:ind w:right="48"/>
              <w:jc w:val="center"/>
              <w:rPr>
                <w:sz w:val="32"/>
              </w:rPr>
            </w:pPr>
            <w:r>
              <w:rPr>
                <w:spacing w:val="-5"/>
                <w:sz w:val="32"/>
              </w:rPr>
              <w:t xml:space="preserve">            </w:t>
            </w:r>
            <w:r w:rsidR="00850BEE">
              <w:rPr>
                <w:spacing w:val="-5"/>
                <w:sz w:val="32"/>
              </w:rPr>
              <w:t>2</w:t>
            </w:r>
            <w:r>
              <w:rPr>
                <w:spacing w:val="-5"/>
                <w:sz w:val="32"/>
              </w:rPr>
              <w:t>5</w:t>
            </w:r>
          </w:p>
        </w:tc>
      </w:tr>
    </w:tbl>
    <w:p w:rsidR="005636EA" w:rsidRDefault="005636EA">
      <w:pPr>
        <w:spacing w:line="348" w:lineRule="exact"/>
        <w:jc w:val="right"/>
        <w:rPr>
          <w:sz w:val="32"/>
        </w:rPr>
        <w:sectPr w:rsidR="005636EA">
          <w:pgSz w:w="11910" w:h="16840"/>
          <w:pgMar w:top="1920" w:right="1320" w:bottom="280" w:left="1280" w:header="720" w:footer="720" w:gutter="0"/>
          <w:cols w:space="720"/>
        </w:sectPr>
      </w:pPr>
    </w:p>
    <w:p w:rsidR="005636EA" w:rsidRDefault="00850BEE">
      <w:pPr>
        <w:pStyle w:val="Heading1"/>
      </w:pPr>
      <w:r>
        <w:rPr>
          <w:spacing w:val="-4"/>
        </w:rPr>
        <w:lastRenderedPageBreak/>
        <w:t>CHAPTER-</w:t>
      </w:r>
      <w:r>
        <w:rPr>
          <w:spacing w:val="-10"/>
        </w:rPr>
        <w:t>1</w:t>
      </w:r>
    </w:p>
    <w:p w:rsidR="005636EA" w:rsidRDefault="00850BEE">
      <w:pPr>
        <w:pStyle w:val="Heading3"/>
      </w:pPr>
      <w:r>
        <w:rPr>
          <w:spacing w:val="-2"/>
        </w:rPr>
        <w:t>INTRODUCTION</w:t>
      </w:r>
    </w:p>
    <w:p w:rsidR="005636EA" w:rsidRDefault="00850BEE" w:rsidP="00DB2B3A">
      <w:pPr>
        <w:pStyle w:val="Heading5"/>
        <w:tabs>
          <w:tab w:val="left" w:pos="790"/>
        </w:tabs>
        <w:spacing w:before="199"/>
        <w:ind w:left="0"/>
      </w:pPr>
      <w:bookmarkStart w:id="11" w:name="_TOC_250004"/>
      <w:r>
        <w:t>Project</w:t>
      </w:r>
      <w:bookmarkEnd w:id="11"/>
      <w:r w:rsidR="00DD7511">
        <w:t xml:space="preserve"> </w:t>
      </w:r>
      <w:r>
        <w:rPr>
          <w:spacing w:val="-2"/>
        </w:rPr>
        <w:t>Objective:</w:t>
      </w:r>
    </w:p>
    <w:p w:rsidR="00DB2B3A" w:rsidRDefault="00DD7511" w:rsidP="00DB2B3A">
      <w:pPr>
        <w:spacing w:before="189" w:line="259" w:lineRule="auto"/>
        <w:ind w:left="160" w:right="114"/>
        <w:jc w:val="both"/>
        <w:rPr>
          <w:sz w:val="28"/>
        </w:rPr>
      </w:pPr>
      <w:r>
        <w:rPr>
          <w:sz w:val="28"/>
        </w:rPr>
        <w:t xml:space="preserve">The world as it stands now can be said to be digitalized in every rampification </w:t>
      </w:r>
      <w:r w:rsidR="00DB2B3A">
        <w:rPr>
          <w:sz w:val="28"/>
        </w:rPr>
        <w:t xml:space="preserve">      </w:t>
      </w:r>
      <w:r>
        <w:rPr>
          <w:sz w:val="28"/>
        </w:rPr>
        <w:t>and as such this project is aimed at looking for the way to change the way the time of the day is computed and displayed to the end user. In this process we design clock using Matlab result in the  digitalized form on a series of matrix seven segment display</w:t>
      </w:r>
    </w:p>
    <w:p w:rsidR="00DB2B3A" w:rsidRDefault="00DB2B3A" w:rsidP="00DB2B3A">
      <w:pPr>
        <w:spacing w:before="189" w:line="259" w:lineRule="auto"/>
        <w:ind w:right="114"/>
        <w:jc w:val="both"/>
        <w:rPr>
          <w:sz w:val="28"/>
        </w:rPr>
      </w:pPr>
      <w:r>
        <w:rPr>
          <w:sz w:val="28"/>
        </w:rPr>
        <w:t xml:space="preserve">   Infra red</w:t>
      </w:r>
      <w:r w:rsidR="00DD7511">
        <w:rPr>
          <w:sz w:val="28"/>
        </w:rPr>
        <w:t xml:space="preserve"> </w:t>
      </w:r>
      <w:r>
        <w:rPr>
          <w:sz w:val="28"/>
        </w:rPr>
        <w:t>signals will be the line of communication between the digital clock</w:t>
      </w:r>
    </w:p>
    <w:p w:rsidR="005636EA" w:rsidRDefault="00DB2B3A" w:rsidP="00DB2B3A">
      <w:pPr>
        <w:spacing w:before="189" w:line="259" w:lineRule="auto"/>
        <w:ind w:right="114"/>
        <w:jc w:val="both"/>
        <w:rPr>
          <w:sz w:val="28"/>
        </w:rPr>
      </w:pPr>
      <w:r>
        <w:rPr>
          <w:sz w:val="28"/>
        </w:rPr>
        <w:t xml:space="preserve">   and user  through which the digital clock’s time can </w:t>
      </w:r>
      <w:r w:rsidR="00E84C19">
        <w:rPr>
          <w:sz w:val="28"/>
        </w:rPr>
        <w:t>be modify/set.</w:t>
      </w:r>
    </w:p>
    <w:p w:rsidR="005636EA" w:rsidRDefault="005636EA">
      <w:pPr>
        <w:pStyle w:val="BodyText"/>
        <w:ind w:left="0"/>
        <w:rPr>
          <w:sz w:val="30"/>
        </w:rPr>
      </w:pPr>
    </w:p>
    <w:p w:rsidR="00DB2B3A" w:rsidRDefault="00DB2B3A" w:rsidP="00DB2B3A">
      <w:pPr>
        <w:pStyle w:val="Heading5"/>
        <w:tabs>
          <w:tab w:val="left" w:pos="702"/>
        </w:tabs>
        <w:spacing w:before="64"/>
        <w:ind w:left="0"/>
      </w:pPr>
      <w:bookmarkStart w:id="12" w:name="_TOC_250002"/>
      <w:r>
        <w:t>Aims</w:t>
      </w:r>
      <w:bookmarkEnd w:id="12"/>
      <w:r>
        <w:rPr>
          <w:spacing w:val="-2"/>
        </w:rPr>
        <w:t>:</w:t>
      </w:r>
    </w:p>
    <w:p w:rsidR="00DB2B3A" w:rsidRDefault="00DB2B3A" w:rsidP="00DB2B3A">
      <w:pPr>
        <w:spacing w:before="191" w:line="259" w:lineRule="auto"/>
        <w:ind w:left="160" w:right="124"/>
        <w:jc w:val="both"/>
        <w:rPr>
          <w:sz w:val="28"/>
        </w:rPr>
      </w:pPr>
      <w:r>
        <w:rPr>
          <w:sz w:val="28"/>
        </w:rPr>
        <w:t xml:space="preserve">The objective of this project is to develop Digital clock. </w:t>
      </w:r>
    </w:p>
    <w:p w:rsidR="00DB2B3A" w:rsidRPr="00DB2B3A" w:rsidRDefault="00DB2B3A" w:rsidP="00DB2B3A">
      <w:pPr>
        <w:spacing w:before="191" w:line="259" w:lineRule="auto"/>
        <w:ind w:left="160" w:right="124"/>
        <w:jc w:val="both"/>
        <w:rPr>
          <w:sz w:val="28"/>
        </w:rPr>
      </w:pPr>
      <w:r>
        <w:rPr>
          <w:sz w:val="28"/>
        </w:rPr>
        <w:t>Expected achievements in order to fulfill the objectives are:</w:t>
      </w:r>
    </w:p>
    <w:p w:rsidR="00DB2B3A" w:rsidRPr="00E31F5F" w:rsidRDefault="00E31F5F" w:rsidP="00E31F5F">
      <w:pPr>
        <w:tabs>
          <w:tab w:val="left" w:pos="399"/>
        </w:tabs>
        <w:spacing w:before="185"/>
        <w:rPr>
          <w:sz w:val="28"/>
        </w:rPr>
      </w:pPr>
      <w:r>
        <w:rPr>
          <w:sz w:val="28"/>
        </w:rPr>
        <w:t xml:space="preserve">  </w:t>
      </w:r>
      <w:r w:rsidR="00DB2B3A" w:rsidRPr="00E31F5F">
        <w:rPr>
          <w:sz w:val="28"/>
        </w:rPr>
        <w:t xml:space="preserve">To be able to display the time in a digitalized form on a matrix seven segment </w:t>
      </w:r>
      <w:r>
        <w:rPr>
          <w:sz w:val="28"/>
        </w:rPr>
        <w:t xml:space="preserve">     </w:t>
      </w:r>
      <w:r w:rsidR="00DB2B3A" w:rsidRPr="00E31F5F">
        <w:rPr>
          <w:sz w:val="28"/>
        </w:rPr>
        <w:t>display</w:t>
      </w:r>
    </w:p>
    <w:p w:rsidR="00E94767" w:rsidRDefault="00E94767" w:rsidP="00E94767">
      <w:pPr>
        <w:pStyle w:val="ListParagraph"/>
        <w:tabs>
          <w:tab w:val="left" w:pos="399"/>
        </w:tabs>
        <w:spacing w:before="185"/>
        <w:ind w:left="399" w:firstLine="0"/>
        <w:rPr>
          <w:sz w:val="28"/>
        </w:rPr>
      </w:pPr>
    </w:p>
    <w:p w:rsidR="00DB2B3A" w:rsidRDefault="00E94767" w:rsidP="00E84C19">
      <w:pPr>
        <w:pStyle w:val="Heading5"/>
        <w:tabs>
          <w:tab w:val="left" w:pos="702"/>
        </w:tabs>
        <w:spacing w:before="64"/>
        <w:ind w:left="0"/>
        <w:rPr>
          <w:spacing w:val="-2"/>
        </w:rPr>
      </w:pPr>
      <w:r>
        <w:t>Significance of the project</w:t>
      </w:r>
      <w:r>
        <w:rPr>
          <w:spacing w:val="-2"/>
        </w:rPr>
        <w:t>:</w:t>
      </w:r>
    </w:p>
    <w:p w:rsidR="00E84C19" w:rsidRPr="00E84C19" w:rsidRDefault="00E84C19" w:rsidP="00E84C19">
      <w:pPr>
        <w:pStyle w:val="Heading5"/>
        <w:tabs>
          <w:tab w:val="left" w:pos="702"/>
        </w:tabs>
        <w:spacing w:before="64"/>
        <w:ind w:left="0"/>
        <w:rPr>
          <w:spacing w:val="-2"/>
        </w:rPr>
      </w:pPr>
    </w:p>
    <w:p w:rsidR="00D94111" w:rsidRDefault="00E94767">
      <w:pPr>
        <w:spacing w:line="259" w:lineRule="auto"/>
        <w:jc w:val="both"/>
        <w:rPr>
          <w:sz w:val="28"/>
        </w:rPr>
      </w:pPr>
      <w:r>
        <w:rPr>
          <w:sz w:val="28"/>
        </w:rPr>
        <w:t xml:space="preserve"> </w:t>
      </w:r>
      <w:r w:rsidR="00D94111">
        <w:rPr>
          <w:sz w:val="28"/>
        </w:rPr>
        <w:t xml:space="preserve"> </w:t>
      </w:r>
      <w:r>
        <w:rPr>
          <w:sz w:val="28"/>
        </w:rPr>
        <w:t>Digital clocks are being a very useful components of our lives.Regar</w:t>
      </w:r>
      <w:r w:rsidR="00D94111">
        <w:rPr>
          <w:sz w:val="28"/>
        </w:rPr>
        <w:t>ding the   c</w:t>
      </w:r>
      <w:r>
        <w:rPr>
          <w:sz w:val="28"/>
        </w:rPr>
        <w:t>han</w:t>
      </w:r>
      <w:r w:rsidR="00D94111">
        <w:rPr>
          <w:sz w:val="28"/>
        </w:rPr>
        <w:t>ge</w:t>
      </w:r>
      <w:r>
        <w:rPr>
          <w:sz w:val="28"/>
        </w:rPr>
        <w:t>the need of accurate and simple materials also dramatically</w:t>
      </w:r>
      <w:r w:rsidR="00D94111">
        <w:rPr>
          <w:sz w:val="28"/>
        </w:rPr>
        <w:t xml:space="preserve"> </w:t>
      </w:r>
      <w:r>
        <w:rPr>
          <w:sz w:val="28"/>
        </w:rPr>
        <w:t xml:space="preserve">increasing. </w:t>
      </w:r>
    </w:p>
    <w:p w:rsidR="00D94111" w:rsidRDefault="00E94767">
      <w:pPr>
        <w:spacing w:line="259" w:lineRule="auto"/>
        <w:jc w:val="both"/>
        <w:rPr>
          <w:sz w:val="28"/>
        </w:rPr>
      </w:pPr>
      <w:r>
        <w:rPr>
          <w:sz w:val="28"/>
        </w:rPr>
        <w:t>Our Proposed project using Matlab that satisify the need of those materials</w:t>
      </w:r>
      <w:r w:rsidR="00D94111">
        <w:rPr>
          <w:sz w:val="28"/>
        </w:rPr>
        <w:t>.</w:t>
      </w:r>
    </w:p>
    <w:p w:rsidR="00D94111" w:rsidRDefault="00D94111">
      <w:pPr>
        <w:spacing w:line="259" w:lineRule="auto"/>
        <w:jc w:val="both"/>
        <w:rPr>
          <w:sz w:val="28"/>
        </w:rPr>
      </w:pPr>
    </w:p>
    <w:p w:rsidR="00D94111" w:rsidRDefault="00D94111" w:rsidP="00D94111">
      <w:pPr>
        <w:pStyle w:val="Heading5"/>
        <w:tabs>
          <w:tab w:val="left" w:pos="702"/>
        </w:tabs>
        <w:ind w:left="0"/>
      </w:pPr>
      <w:r>
        <w:t>Scope of the</w:t>
      </w:r>
      <w:r>
        <w:rPr>
          <w:spacing w:val="-2"/>
        </w:rPr>
        <w:t xml:space="preserve"> Project</w:t>
      </w:r>
    </w:p>
    <w:p w:rsidR="00D94111" w:rsidRDefault="00D94111" w:rsidP="00D94111">
      <w:pPr>
        <w:spacing w:before="191" w:line="259" w:lineRule="auto"/>
        <w:ind w:left="160" w:right="114"/>
        <w:jc w:val="both"/>
        <w:rPr>
          <w:sz w:val="28"/>
        </w:rPr>
      </w:pPr>
      <w:r>
        <w:rPr>
          <w:sz w:val="28"/>
        </w:rPr>
        <w:t>This project will extend its range till the far possible reach having neglisible delay ,a setting buttons and second display.</w:t>
      </w:r>
    </w:p>
    <w:p w:rsidR="00D94111" w:rsidRDefault="00D94111" w:rsidP="00FE29A5">
      <w:pPr>
        <w:spacing w:before="191" w:line="259" w:lineRule="auto"/>
        <w:ind w:left="160" w:right="114"/>
        <w:jc w:val="both"/>
        <w:rPr>
          <w:sz w:val="24"/>
        </w:rPr>
        <w:sectPr w:rsidR="00D94111">
          <w:pgSz w:w="11910" w:h="16840"/>
          <w:pgMar w:top="1360" w:right="1320" w:bottom="1200" w:left="1280" w:header="0" w:footer="1000" w:gutter="0"/>
          <w:cols w:space="720"/>
        </w:sectPr>
      </w:pPr>
      <w:r>
        <w:rPr>
          <w:sz w:val="28"/>
        </w:rPr>
        <w:t>The scope of study is quite large: from applications of software compilers to hardware.</w:t>
      </w:r>
    </w:p>
    <w:p w:rsidR="00A34EC1" w:rsidRDefault="00A34EC1" w:rsidP="00A34EC1">
      <w:pPr>
        <w:pStyle w:val="Heading1"/>
        <w:ind w:left="152" w:right="2415"/>
      </w:pPr>
      <w:r>
        <w:rPr>
          <w:spacing w:val="-4"/>
        </w:rPr>
        <w:lastRenderedPageBreak/>
        <w:t xml:space="preserve">       CHAPTER-</w:t>
      </w:r>
      <w:r>
        <w:rPr>
          <w:spacing w:val="-10"/>
        </w:rPr>
        <w:t>2</w:t>
      </w:r>
    </w:p>
    <w:p w:rsidR="00A34EC1" w:rsidRDefault="00A34EC1" w:rsidP="00A34EC1">
      <w:pPr>
        <w:pStyle w:val="Heading3"/>
        <w:ind w:left="152" w:right="2415"/>
      </w:pPr>
      <w:r>
        <w:t xml:space="preserve">           LITERATURE </w:t>
      </w:r>
      <w:r>
        <w:rPr>
          <w:spacing w:val="-2"/>
        </w:rPr>
        <w:t>REVIEW</w:t>
      </w:r>
    </w:p>
    <w:p w:rsidR="005636EA" w:rsidRDefault="005636EA">
      <w:pPr>
        <w:pStyle w:val="BodyText"/>
        <w:spacing w:before="8"/>
        <w:ind w:left="0"/>
        <w:rPr>
          <w:b/>
          <w:sz w:val="8"/>
        </w:rPr>
      </w:pP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In all walks of life, digitals system are making sophisticated approach to the mankind. Of course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machines cannot be replaced by human beings in exact accuracy in some fields. For a long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time humans were using analog devices in our case analog clocks in their daily life.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first digital pocket watch was the invention of Austrian engineer Josef Pallweber who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created his "jump-hour" mechanism in 1883. Instead of a conventional dial, the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featured two windows in an enamel dial, through which the hours and minutes are visible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rotating discs. The second hand remained conventional. By 1885 Pallweber mechanism was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already on the market in pocket watches by Cortébert and IWC; arguably contributing to the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subsequent rise and commercial success of IWC. The principles of Pallweber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movement had appeared in wristwatches by the 1920s (Cortébert) and are still used today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(Chronoswiss Digiteur). While the original inventor didn't have a watch brand at the time, his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name has since been resurrected by a newly established watch manufacturer</w:t>
      </w:r>
      <w:r w:rsidRPr="00E84C19">
        <w:rPr>
          <w:rFonts w:ascii="ff1" w:hAnsi="ff1"/>
          <w:color w:val="252525"/>
          <w:sz w:val="69"/>
        </w:rPr>
        <w:t xml:space="preserv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Plato clocks used a similar idea but a different layout. These spring-wound pieces consisted of a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glass cylinder with a column inside, affixed to which were small digital cards with numbers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printed on them, which flipped as time passed. The Plato clocks were introduced at the St. Louis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World Fair in 1904, produced by Ansonia Clock Company. Eugene Fitch of New York patented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clock design in 1903. 13 years earlier Josef Pallweber had patented the same invention using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cards (different from his 1885 patent using moving disks) in Germany (DRP No.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54093).The German factory Aktiengesellschaft für Uhrenfabrikation Lenzkirch made such digital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clocks in 1893 and 1894.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earliest patent for a digital alarm clock was registered by D.E Protzmann and others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October 23, 1956, in the United States. Protzmann and his associates also patented another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clock in 1970, which was said to use a minimal amount of moving parts. Two side-plates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held digital numerals between them, while an electric motor and cam gear outside controlled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In all walks of life, digitals system are making sophisticated approach to the mankind. Of course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machines cannot be replaced by human beings in exact accuracy in some fields. For a long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time humans were using analog devices in our case analog clocks in their daily life.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first digital pocket watch was the invention of Austrian engineer Josef Pallweber who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created his "jump-hour" mechanism in 1883. Instead of a conventional dial, the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featured two windows in an enamel dial, through which the hours and minutes are visible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rotating discs. The second hand remained conventional. By 1885 Pallweber mechanism was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already on the market in pocket watches by Cortébert and IWC; arguably contributing to the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subsequent rise and commercial success of IWC. The principles of Pallweber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movement had appeared in wristwatches by the 1920s (Cortébert) and are still used today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(Chronoswiss Digiteur). While the original inventor didn't have a watch brand at the time, his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name has since been resurrected by a newly established watch manufacturer</w:t>
      </w:r>
      <w:r w:rsidRPr="00E84C19">
        <w:rPr>
          <w:rFonts w:ascii="ff1" w:hAnsi="ff1"/>
          <w:color w:val="252525"/>
          <w:sz w:val="69"/>
        </w:rPr>
        <w:t xml:space="preserv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Plato clocks used a similar idea but a different layout. These spring-wound pieces consisted of a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glass cylinder with a column inside, affixed to which were small digital cards with numbers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printed on them, which flipped as time passed. The Plato clocks were introduced at the St. Louis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World Fair in 1904, produced by Ansonia Clock Company. Eugene Fitch of New York patented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clock design in 1903. 13 years earlier Josef Pallweber had patented the same invention using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cards (different from his 1885 patent using moving disks) in Germany (DRP No.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54093).The German factory Aktiengesellschaft für Uhrenfabrikation Lenzkirch made such digital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clocks in 1893 and 1894.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earliest patent for a digital alarm clock was registered by D.E Protzmann and others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October 23, 1956, in the United States. Protzmann and his associates also patented another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clock in 1970, which was said to use a minimal amount of moving parts. Two side-plates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held digital numerals between them, while an electric motor and cam gear outside controlled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In all walks of life, digitals system are making sophisticated approach to the mankind. Of course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machines cannot be replaced by human beings in exact accuracy in some fields. For a long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time humans were using analog devices in our case analog clocks in their daily life.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first digital pocket watch was the invention of Austrian engineer Josef Pallweber who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created his "jump-hour" mechanism in 1883. Instead of a conventional dial, the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featured two windows in an enamel dial, through which the hours and minutes are visible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rotating discs. The second hand remained conventional. By 1885 Pallweber mechanism was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already on the market in pocket watches by Cortébert and IWC; arguably contributing to the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subsequent rise and commercial success of IWC. The principles of Pallweber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movement had appeared in wristwatches by the 1920s (Cortébert) and are still used today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(Chronoswiss Digiteur). While the original inventor didn't have a watch brand at the time, his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name has since been resurrected by a newly established watch manufacturer</w:t>
      </w:r>
      <w:r w:rsidRPr="00E84C19">
        <w:rPr>
          <w:rFonts w:ascii="ff1" w:hAnsi="ff1"/>
          <w:color w:val="252525"/>
          <w:sz w:val="69"/>
        </w:rPr>
        <w:t xml:space="preserv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Plato clocks used a similar idea but a different layout. These spring-wound pieces consisted of a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glass cylinder with a column inside, affixed to which were small digital cards with numbers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printed on them, which flipped as time passed. The Plato clocks were introduced at the St. Louis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World Fair in 1904, produced by Ansonia Clock Company. Eugene Fitch of New York patented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clock design in 1903. 13 years earlier Josef Pallweber had patented the same invention using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cards (different from his 1885 patent using moving disks) in Germany (DRP No.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54093).The German factory Aktiengesellschaft für Uhrenfabrikation Lenzkirch made such digital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clocks in 1893 and 1894.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earliest patent for a digital alarm clock was registered by D.E Protzmann and others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October 23, 1956, in the United States. Protzmann and his associates also patented another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clock in 1970, which was said to use a minimal amount of moving parts. Two side-plates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held digital numerals between them, while an electric motor and cam gear outside controlled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In all walks of life, digitals system are making sophisticated approach to the mankind. Of course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machines cannot be replaced by human beings in exact accuracy in some fields. For a long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time humans were using analog devices in our case analog clocks in their daily life.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first digital pocket watch was the invention of Austrian engineer Josef Pallweber who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created his "jump-hour" mechanism in 1883. Instead of a conventional dial, the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featured two windows in an enamel dial, through which the hours and minutes are visible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rotating discs. The second hand remained conventional. By 1885 Pallweber mechanism was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already on the market in pocket watches by Cortébert and IWC; arguably contributing to the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subsequent rise and commercial success of IWC. The principles of Pallweber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movement had appeared in wristwatches by the 1920s (Cortébert) and are still used today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(Chronoswiss Digiteur). While the original inventor didn't have a watch brand at the time, his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name has since been resurrected by a newly established watch manufacturer</w:t>
      </w:r>
      <w:r w:rsidRPr="00E84C19">
        <w:rPr>
          <w:rFonts w:ascii="ff1" w:hAnsi="ff1"/>
          <w:color w:val="252525"/>
          <w:sz w:val="69"/>
        </w:rPr>
        <w:t xml:space="preserv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Plato clocks used a similar idea but a different layout. These spring-wound pieces consisted of a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glass cylinder with a column inside, affixed to which were small digital cards with numbers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printed on them, which flipped as time passed. The Plato clocks were introduced at the St. Louis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World Fair in 1904, produced by Ansonia Clock Company. Eugene Fitch of New York patented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clock design in 1903. 13 years earlier Josef Pallweber had patented the same invention using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cards (different from his 1885 patent using moving disks) in Germany (DRP No.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54093).The German factory Aktiengesellschaft für Uhrenfabrikation Lenzkirch made such digital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clocks in 1893 and 1894.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earliest patent for a digital alarm clock was registered by D.E Protzmann and others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October 23, 1956, in the United States. Protzmann and his associates also patented another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clock in 1970, which was said to use a minimal amount of moving parts. Two side-plates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held digital numerals between them, while an electric motor and cam gear outside controlled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movement.</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In all walks of life, digitals system are making sophisticated approach to the mankind. Of course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machines cannot be replaced by human beings in exact accuracy in some fields. For a long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time humans were using analog devices in our case analog clocks in their daily life.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first digital pocket watch was the invention of Austrian engineer Josef Pallweber who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created his "jump-hour" mechanism in 1883. Instead of a conventional dial, the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featured two windows in an enamel dial, through which the hours and minutes are visible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rotating discs. The second hand remained conventional. By 1885 Pallweber mechanism was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already on the market in pocket watches by Cortébert and IWC; arguably contributing to the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subsequent rise and commercial success of IWC. The principles of Pallweber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movement had appeared in wristwatches by the 1920s (Cortébert) and are still used today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(Chronoswiss Digiteur). While the original inventor didn't have a watch brand at the time, his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name has since been resurrected by a newly established watch manufacturer</w:t>
      </w:r>
      <w:r w:rsidRPr="00E84C19">
        <w:rPr>
          <w:rFonts w:ascii="ff1" w:hAnsi="ff1"/>
          <w:color w:val="252525"/>
          <w:sz w:val="69"/>
        </w:rPr>
        <w:t xml:space="preserv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Plato clocks used a similar idea but a different layout. These spring-wound pieces consisted of a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glass cylinder with a column inside, affixed to which were small digital cards with numbers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printed on them, which flipped as time passed. The Plato clocks were introduced at the St. Louis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World Fair in 1904, produced by Ansonia Clock Company. Eugene Fitch of New York patented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clock design in 1903. 13 years earlier Josef Pallweber had patented the same invention using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cards (different from his 1885 patent using moving disks) in Germany (DRP No.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54093).The German factory Aktiengesellschaft für Uhrenfabrikation Lenzkirch made such digital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clocks in 1893 and 1894.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earliest patent for a digital alarm clock was registered by D.E Protzmann and others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October 23, 1956, in the United States. Protzmann and his associates also patented another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clock in 1970, which was said to use a minimal amount of moving parts. Two side-plates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held digital numerals between them, while an electric motor and cam gear outside controlled </w:t>
      </w:r>
    </w:p>
    <w:p w:rsidR="005636EA"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movement.</w:t>
      </w:r>
    </w:p>
    <w:p w:rsidR="00E72809" w:rsidRPr="00E72809" w:rsidRDefault="00E72809" w:rsidP="00E84C19">
      <w:pPr>
        <w:spacing w:before="191" w:line="259" w:lineRule="auto"/>
        <w:ind w:right="117"/>
        <w:jc w:val="both"/>
        <w:rPr>
          <w:b/>
          <w:sz w:val="36"/>
          <w:szCs w:val="36"/>
        </w:rPr>
      </w:pPr>
      <w:r w:rsidRPr="00E72809">
        <w:rPr>
          <w:b/>
          <w:sz w:val="36"/>
          <w:szCs w:val="36"/>
        </w:rPr>
        <w:t>Review of Literature:</w:t>
      </w:r>
    </w:p>
    <w:p w:rsidR="005636EA" w:rsidRDefault="00231CEE" w:rsidP="00E84C19">
      <w:pPr>
        <w:spacing w:before="191" w:line="259" w:lineRule="auto"/>
        <w:ind w:right="117"/>
        <w:jc w:val="both"/>
        <w:rPr>
          <w:sz w:val="28"/>
        </w:rPr>
      </w:pPr>
      <w:r w:rsidRPr="00231CEE">
        <w:rPr>
          <w:sz w:val="36"/>
          <w:szCs w:val="36"/>
        </w:rPr>
        <w:t>I</w:t>
      </w:r>
      <w:r w:rsidR="00E84C19">
        <w:rPr>
          <w:sz w:val="28"/>
        </w:rPr>
        <w:t>n all walks of life digital system are making sophisticated approach to the mankind. Of</w:t>
      </w:r>
      <w:r w:rsidR="00E72809">
        <w:rPr>
          <w:sz w:val="28"/>
        </w:rPr>
        <w:t xml:space="preserve"> </w:t>
      </w:r>
      <w:r w:rsidR="00E84C19">
        <w:rPr>
          <w:sz w:val="28"/>
        </w:rPr>
        <w:t>course the machines cannot be replaced by human beings in exact accuracy in some fields. For a long time humans were using analog devices in our case analog clocks in their daily life.</w:t>
      </w:r>
    </w:p>
    <w:p w:rsidR="000E3A9E" w:rsidRDefault="000E3A9E" w:rsidP="00E84C19">
      <w:pPr>
        <w:spacing w:before="191" w:line="259" w:lineRule="auto"/>
        <w:ind w:right="117"/>
        <w:jc w:val="both"/>
        <w:rPr>
          <w:sz w:val="28"/>
        </w:rPr>
      </w:pPr>
      <w:r>
        <w:rPr>
          <w:sz w:val="28"/>
        </w:rPr>
        <w:t>The first digital pocket watch was the invention of Austrian engineer Josef Pallwebar who created his jump-hour mechanism in 1883.Instead of conventional dial, the hump-hour featured two windows in</w:t>
      </w:r>
      <w:r w:rsidR="00E72809">
        <w:rPr>
          <w:sz w:val="28"/>
        </w:rPr>
        <w:t xml:space="preserve"> enmei</w:t>
      </w:r>
      <w:r>
        <w:rPr>
          <w:sz w:val="28"/>
        </w:rPr>
        <w:t>al dial ,through which the hours and minutes are visible on rotating discs. The second hand remained conventional.By 1885 Pallwebar mechanism was already on the market in pocket watches by Cortbert and Iwc; arguably contributing to the subsequent rise and commercial success of Iwc.</w:t>
      </w:r>
      <w:r w:rsidR="00E72809">
        <w:rPr>
          <w:sz w:val="28"/>
        </w:rPr>
        <w:t xml:space="preserve"> </w:t>
      </w:r>
      <w:r>
        <w:rPr>
          <w:sz w:val="28"/>
        </w:rPr>
        <w:t>The principles of pallwebar jump-hour movement had appeared in wrist watches.</w:t>
      </w:r>
    </w:p>
    <w:p w:rsidR="00231CEE" w:rsidRDefault="000E3A9E" w:rsidP="00E84C19">
      <w:pPr>
        <w:spacing w:before="191" w:line="259" w:lineRule="auto"/>
        <w:ind w:right="117"/>
        <w:jc w:val="both"/>
        <w:rPr>
          <w:sz w:val="28"/>
        </w:rPr>
      </w:pPr>
      <w:r>
        <w:rPr>
          <w:sz w:val="28"/>
        </w:rPr>
        <w:t>P</w:t>
      </w:r>
      <w:r w:rsidR="00E72809">
        <w:rPr>
          <w:sz w:val="28"/>
        </w:rPr>
        <w:t>lato clocks used a similar idea</w:t>
      </w:r>
      <w:r>
        <w:rPr>
          <w:sz w:val="28"/>
        </w:rPr>
        <w:t xml:space="preserve"> but a different layout.</w:t>
      </w:r>
      <w:r w:rsidR="00E72809">
        <w:rPr>
          <w:sz w:val="28"/>
        </w:rPr>
        <w:t xml:space="preserve"> </w:t>
      </w:r>
      <w:r>
        <w:rPr>
          <w:sz w:val="28"/>
        </w:rPr>
        <w:t>These spring-wound pieces consisted of a  glass c</w:t>
      </w:r>
      <w:r w:rsidR="00E72809">
        <w:rPr>
          <w:sz w:val="28"/>
        </w:rPr>
        <w:t>ylinder  with a col</w:t>
      </w:r>
      <w:r>
        <w:rPr>
          <w:sz w:val="28"/>
        </w:rPr>
        <w:t xml:space="preserve">umn inside, affixed to which were small digital cards with numbers </w:t>
      </w:r>
      <w:r w:rsidR="00E72809">
        <w:rPr>
          <w:sz w:val="28"/>
        </w:rPr>
        <w:t>pri</w:t>
      </w:r>
      <w:r w:rsidR="00231CEE">
        <w:rPr>
          <w:sz w:val="28"/>
        </w:rPr>
        <w:t>nted on them ,which flipped as time passed.</w:t>
      </w:r>
      <w:r w:rsidR="00A34EC1">
        <w:rPr>
          <w:sz w:val="28"/>
        </w:rPr>
        <w:t xml:space="preserve"> </w:t>
      </w:r>
      <w:r w:rsidR="00821544">
        <w:rPr>
          <w:sz w:val="28"/>
        </w:rPr>
        <w:t>The plato clocks were introduced at the St.Louis world fair in 1904,produced by Ansonia clock company.</w:t>
      </w:r>
      <w:r w:rsidR="00A34EC1">
        <w:rPr>
          <w:sz w:val="28"/>
        </w:rPr>
        <w:t xml:space="preserve"> </w:t>
      </w:r>
      <w:r w:rsidR="00821544">
        <w:rPr>
          <w:sz w:val="28"/>
        </w:rPr>
        <w:t xml:space="preserve">Eugene Fitch of New York patented the clock design in 1903.13 years earlier Josef Pallweber </w:t>
      </w:r>
      <w:r w:rsidR="00D166A8">
        <w:rPr>
          <w:sz w:val="28"/>
        </w:rPr>
        <w:t>has patented the same invention using digital cards(different from his 1885 patent using moving disks)in Germany (DRP NO.54093).The German factory Aktiengesellschaft fur Uhrenfabrikation Lenzkirch made such digital clocks in 1893 and 1894</w:t>
      </w:r>
    </w:p>
    <w:p w:rsidR="00D166A8" w:rsidRDefault="00D166A8" w:rsidP="00E84C19">
      <w:pPr>
        <w:spacing w:before="191" w:line="259" w:lineRule="auto"/>
        <w:ind w:right="117"/>
        <w:jc w:val="both"/>
        <w:rPr>
          <w:sz w:val="28"/>
        </w:rPr>
      </w:pPr>
      <w:r>
        <w:rPr>
          <w:sz w:val="28"/>
        </w:rPr>
        <w:t>The earliest patent for a digital alarm clock was registered by D.E Protzmann and others on October 23,1956,in the united states .</w:t>
      </w:r>
      <w:r w:rsidR="00A34EC1">
        <w:rPr>
          <w:sz w:val="28"/>
        </w:rPr>
        <w:t xml:space="preserve"> </w:t>
      </w:r>
      <w:r>
        <w:rPr>
          <w:sz w:val="28"/>
        </w:rPr>
        <w:t xml:space="preserve">Protzmann </w:t>
      </w:r>
      <w:r w:rsidR="00B759EB">
        <w:rPr>
          <w:sz w:val="28"/>
        </w:rPr>
        <w:t>and his associates also patented another digital clock in 1970,Which was said to use a minimal amount of moving parts.Two side-plates held digital numerals between them,while an electric motor and cam gear outside controlled movement.</w:t>
      </w:r>
    </w:p>
    <w:p w:rsidR="00B759EB" w:rsidRDefault="00B759EB" w:rsidP="00E84C19">
      <w:pPr>
        <w:spacing w:before="191" w:line="259" w:lineRule="auto"/>
        <w:ind w:right="117"/>
        <w:jc w:val="both"/>
        <w:rPr>
          <w:sz w:val="28"/>
        </w:rPr>
      </w:pPr>
      <w:r>
        <w:rPr>
          <w:sz w:val="28"/>
        </w:rPr>
        <w:t>In 1970,the first digital wristwatch with an LED display was mass-produced.</w:t>
      </w:r>
      <w:r w:rsidR="00A34EC1">
        <w:rPr>
          <w:sz w:val="28"/>
        </w:rPr>
        <w:t xml:space="preserve"> </w:t>
      </w:r>
      <w:r>
        <w:rPr>
          <w:sz w:val="28"/>
        </w:rPr>
        <w:t>called the pulsar,</w:t>
      </w:r>
      <w:r w:rsidR="00A34EC1">
        <w:rPr>
          <w:sz w:val="28"/>
        </w:rPr>
        <w:t xml:space="preserve"> </w:t>
      </w:r>
      <w:r>
        <w:rPr>
          <w:sz w:val="28"/>
        </w:rPr>
        <w:t>and produced by the Hamilton watch company,</w:t>
      </w:r>
      <w:r w:rsidR="00A34EC1">
        <w:rPr>
          <w:sz w:val="28"/>
        </w:rPr>
        <w:t xml:space="preserve"> </w:t>
      </w:r>
      <w:r>
        <w:rPr>
          <w:sz w:val="28"/>
        </w:rPr>
        <w:t>this watch was hinted at two years prior when the same company created a prototype digital watch for Kubrick’s 2001:A space Odyssey.</w:t>
      </w:r>
      <w:r w:rsidR="00A34EC1">
        <w:rPr>
          <w:sz w:val="28"/>
        </w:rPr>
        <w:t xml:space="preserve"> </w:t>
      </w:r>
      <w:r>
        <w:rPr>
          <w:sz w:val="28"/>
        </w:rPr>
        <w:t xml:space="preserve">Throughout the 1970’s despite the initial </w:t>
      </w:r>
      <w:r w:rsidR="00262D15">
        <w:rPr>
          <w:sz w:val="28"/>
        </w:rPr>
        <w:t>hefty cost of digital watches,</w:t>
      </w:r>
      <w:r w:rsidR="00A34EC1">
        <w:rPr>
          <w:sz w:val="28"/>
        </w:rPr>
        <w:t xml:space="preserve"> </w:t>
      </w:r>
      <w:r w:rsidR="00262D15">
        <w:rPr>
          <w:sz w:val="28"/>
        </w:rPr>
        <w:t>the popularity of said devices steadly rose</w:t>
      </w:r>
    </w:p>
    <w:p w:rsidR="005636EA" w:rsidRDefault="005636EA">
      <w:pPr>
        <w:pStyle w:val="BodyText"/>
        <w:spacing w:before="5"/>
        <w:ind w:left="0"/>
        <w:rPr>
          <w:sz w:val="32"/>
        </w:rPr>
      </w:pPr>
    </w:p>
    <w:p w:rsidR="00A34EC1" w:rsidRDefault="00A34EC1">
      <w:pPr>
        <w:pStyle w:val="Heading1"/>
        <w:rPr>
          <w:spacing w:val="-4"/>
        </w:rPr>
      </w:pPr>
    </w:p>
    <w:p w:rsidR="00A34EC1" w:rsidRDefault="00A34EC1">
      <w:pPr>
        <w:pStyle w:val="Heading1"/>
        <w:rPr>
          <w:spacing w:val="-4"/>
        </w:rPr>
      </w:pPr>
    </w:p>
    <w:p w:rsidR="005636EA" w:rsidRDefault="00850BEE">
      <w:pPr>
        <w:pStyle w:val="Heading1"/>
      </w:pPr>
      <w:r>
        <w:rPr>
          <w:spacing w:val="-4"/>
        </w:rPr>
        <w:t>CHAPTER-</w:t>
      </w:r>
      <w:r>
        <w:rPr>
          <w:spacing w:val="-10"/>
        </w:rPr>
        <w:t>3</w:t>
      </w:r>
    </w:p>
    <w:p w:rsidR="005636EA" w:rsidRDefault="00A34EC1">
      <w:pPr>
        <w:pStyle w:val="Heading3"/>
      </w:pPr>
      <w:r>
        <w:t>INTRODUCTION TO SEVEN SEGMENT DISPLAY</w:t>
      </w:r>
    </w:p>
    <w:p w:rsidR="00791BF6" w:rsidRDefault="00791BF6" w:rsidP="00791BF6">
      <w:pPr>
        <w:pStyle w:val="Heading5"/>
        <w:spacing w:before="199"/>
        <w:rPr>
          <w:spacing w:val="-2"/>
        </w:rPr>
      </w:pPr>
    </w:p>
    <w:p w:rsidR="00791BF6" w:rsidRDefault="00791BF6" w:rsidP="00791BF6">
      <w:pPr>
        <w:pStyle w:val="Heading5"/>
        <w:spacing w:before="199"/>
        <w:rPr>
          <w:spacing w:val="-2"/>
        </w:rPr>
      </w:pPr>
      <w:r>
        <w:rPr>
          <w:spacing w:val="-2"/>
        </w:rPr>
        <w:t>Seven Segment Display</w:t>
      </w:r>
    </w:p>
    <w:p w:rsidR="00791BF6" w:rsidRPr="00791BF6" w:rsidRDefault="00791BF6" w:rsidP="00791BF6">
      <w:pPr>
        <w:pStyle w:val="Heading5"/>
        <w:spacing w:before="199"/>
        <w:rPr>
          <w:spacing w:val="-2"/>
        </w:rPr>
      </w:pPr>
    </w:p>
    <w:p w:rsidR="005636EA" w:rsidRPr="00791BF6" w:rsidRDefault="00791BF6" w:rsidP="00791BF6">
      <w:pPr>
        <w:pStyle w:val="BodyText"/>
        <w:jc w:val="both"/>
        <w:rPr>
          <w:sz w:val="28"/>
          <w:szCs w:val="28"/>
        </w:rPr>
      </w:pPr>
      <w:r w:rsidRPr="00791BF6">
        <w:rPr>
          <w:sz w:val="28"/>
          <w:szCs w:val="28"/>
        </w:rPr>
        <w:t>Digital displays link the digital world of ones and zeros with numerics of the human world. You have seen how parallel combinations of ones and zeros can represent binary, hexadecimal, or digital numbers. For most simple instruments, digital displays use the numbers 0-9 and are represented by seven segmented displays. Each segment is controlled by a single bit, and combinations of segments turned ON or OFF can display all the numbers 0-9</w:t>
      </w:r>
      <w:r>
        <w:rPr>
          <w:sz w:val="28"/>
          <w:szCs w:val="28"/>
        </w:rPr>
        <w:t xml:space="preserve"> and a few characters, such as a</w:t>
      </w:r>
      <w:r w:rsidRPr="00791BF6">
        <w:rPr>
          <w:sz w:val="28"/>
          <w:szCs w:val="28"/>
        </w:rPr>
        <w:t>, b,</w:t>
      </w:r>
      <w:r>
        <w:rPr>
          <w:sz w:val="28"/>
          <w:szCs w:val="28"/>
        </w:rPr>
        <w:t xml:space="preserve"> c, d, e</w:t>
      </w:r>
      <w:r w:rsidRPr="00791BF6">
        <w:rPr>
          <w:sz w:val="28"/>
          <w:szCs w:val="28"/>
        </w:rPr>
        <w:t xml:space="preserve">, and </w:t>
      </w:r>
      <w:r>
        <w:rPr>
          <w:sz w:val="28"/>
          <w:szCs w:val="28"/>
        </w:rPr>
        <w:t>f.</w:t>
      </w:r>
    </w:p>
    <w:p w:rsidR="005636EA" w:rsidRDefault="005636EA">
      <w:pPr>
        <w:pStyle w:val="BodyText"/>
        <w:ind w:left="0"/>
        <w:rPr>
          <w:sz w:val="20"/>
        </w:rPr>
      </w:pPr>
    </w:p>
    <w:p w:rsidR="005636EA" w:rsidRDefault="005636EA">
      <w:pPr>
        <w:pStyle w:val="BodyText"/>
        <w:spacing w:before="8"/>
        <w:ind w:left="0"/>
        <w:rPr>
          <w:sz w:val="21"/>
        </w:rPr>
      </w:pPr>
    </w:p>
    <w:p w:rsidR="005636EA" w:rsidRDefault="00791BF6">
      <w:pPr>
        <w:jc w:val="center"/>
        <w:rPr>
          <w:sz w:val="28"/>
        </w:rPr>
      </w:pPr>
      <w:r>
        <w:rPr>
          <w:noProof/>
          <w:sz w:val="28"/>
        </w:rPr>
        <w:drawing>
          <wp:inline distT="0" distB="0" distL="0" distR="0">
            <wp:extent cx="2032487" cy="2594113"/>
            <wp:effectExtent l="19050" t="0" r="586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38963" cy="2602378"/>
                    </a:xfrm>
                    <a:prstGeom prst="rect">
                      <a:avLst/>
                    </a:prstGeom>
                    <a:noFill/>
                    <a:ln w="9525">
                      <a:noFill/>
                      <a:miter lim="800000"/>
                      <a:headEnd/>
                      <a:tailEnd/>
                    </a:ln>
                  </pic:spPr>
                </pic:pic>
              </a:graphicData>
            </a:graphic>
          </wp:inline>
        </w:drawing>
      </w:r>
    </w:p>
    <w:p w:rsidR="00791BF6" w:rsidRDefault="00791BF6">
      <w:pPr>
        <w:jc w:val="center"/>
        <w:rPr>
          <w:sz w:val="28"/>
        </w:rPr>
      </w:pPr>
    </w:p>
    <w:p w:rsidR="00791BF6" w:rsidRDefault="00791BF6">
      <w:pPr>
        <w:jc w:val="center"/>
        <w:rPr>
          <w:sz w:val="28"/>
        </w:rPr>
        <w:sectPr w:rsidR="00791BF6">
          <w:footerReference w:type="default" r:id="rId11"/>
          <w:pgSz w:w="11910" w:h="16840"/>
          <w:pgMar w:top="1360" w:right="1320" w:bottom="1200" w:left="1280" w:header="0" w:footer="1000" w:gutter="0"/>
          <w:cols w:space="720"/>
        </w:sectPr>
      </w:pPr>
      <w:r>
        <w:rPr>
          <w:sz w:val="28"/>
        </w:rPr>
        <w:t>Fig 3.1 Seven Segment Display</w:t>
      </w:r>
    </w:p>
    <w:p w:rsidR="005636EA" w:rsidRDefault="005636EA">
      <w:pPr>
        <w:spacing w:line="259" w:lineRule="auto"/>
        <w:jc w:val="both"/>
        <w:rPr>
          <w:sz w:val="28"/>
        </w:rPr>
      </w:pPr>
    </w:p>
    <w:p w:rsidR="00753FAA" w:rsidRDefault="00753FAA">
      <w:pPr>
        <w:spacing w:line="259" w:lineRule="auto"/>
        <w:jc w:val="both"/>
        <w:rPr>
          <w:sz w:val="28"/>
        </w:rPr>
      </w:pPr>
      <w:r>
        <w:rPr>
          <w:sz w:val="28"/>
        </w:rPr>
        <w:t xml:space="preserve">             </w:t>
      </w:r>
      <w:r w:rsidR="00791BF6">
        <w:rPr>
          <w:noProof/>
          <w:sz w:val="28"/>
        </w:rPr>
        <w:drawing>
          <wp:inline distT="0" distB="0" distL="0" distR="0">
            <wp:extent cx="4284594" cy="2494722"/>
            <wp:effectExtent l="19050" t="0" r="165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l="12779" t="-5680" r="10814" b="61663"/>
                    <a:stretch>
                      <a:fillRect/>
                    </a:stretch>
                  </pic:blipFill>
                  <pic:spPr bwMode="auto">
                    <a:xfrm>
                      <a:off x="0" y="0"/>
                      <a:ext cx="4289487" cy="2497571"/>
                    </a:xfrm>
                    <a:prstGeom prst="rect">
                      <a:avLst/>
                    </a:prstGeom>
                    <a:noFill/>
                    <a:ln w="9525">
                      <a:noFill/>
                      <a:miter lim="800000"/>
                      <a:headEnd/>
                      <a:tailEnd/>
                    </a:ln>
                  </pic:spPr>
                </pic:pic>
              </a:graphicData>
            </a:graphic>
          </wp:inline>
        </w:drawing>
      </w:r>
    </w:p>
    <w:p w:rsidR="00753FAA" w:rsidRDefault="00753FAA">
      <w:pPr>
        <w:spacing w:line="259" w:lineRule="auto"/>
        <w:jc w:val="both"/>
        <w:rPr>
          <w:sz w:val="28"/>
        </w:rPr>
      </w:pPr>
      <w:r>
        <w:rPr>
          <w:sz w:val="28"/>
        </w:rPr>
        <w:t xml:space="preserve">                               Fig 3.2 Circuit Diagram</w:t>
      </w:r>
    </w:p>
    <w:p w:rsidR="00753FAA" w:rsidRDefault="00753FAA" w:rsidP="00753FAA">
      <w:pPr>
        <w:pStyle w:val="Heading5"/>
        <w:spacing w:before="64"/>
        <w:ind w:left="0"/>
        <w:jc w:val="both"/>
      </w:pPr>
      <w:r>
        <w:t>Types of Seven Segment Displays</w:t>
      </w:r>
    </w:p>
    <w:p w:rsidR="00753FAA" w:rsidRPr="00791BF6" w:rsidRDefault="00753FAA" w:rsidP="00753FAA">
      <w:pPr>
        <w:pStyle w:val="ListParagraph"/>
        <w:numPr>
          <w:ilvl w:val="1"/>
          <w:numId w:val="5"/>
        </w:numPr>
        <w:tabs>
          <w:tab w:val="left" w:pos="939"/>
        </w:tabs>
        <w:spacing w:before="157"/>
        <w:ind w:left="939" w:hanging="719"/>
        <w:jc w:val="both"/>
        <w:rPr>
          <w:sz w:val="28"/>
        </w:rPr>
      </w:pPr>
      <w:r w:rsidRPr="00791BF6">
        <w:rPr>
          <w:sz w:val="28"/>
          <w:szCs w:val="28"/>
        </w:rPr>
        <w:t xml:space="preserve">LED’s are basically of two typesCommon Cathode (CC) -All the 8 anode legs uses only one cathode, which is common. </w:t>
      </w:r>
    </w:p>
    <w:p w:rsidR="00753FAA" w:rsidRPr="00753FAA" w:rsidRDefault="00753FAA" w:rsidP="00753FAA">
      <w:pPr>
        <w:pStyle w:val="ListParagraph"/>
        <w:numPr>
          <w:ilvl w:val="1"/>
          <w:numId w:val="5"/>
        </w:numPr>
        <w:tabs>
          <w:tab w:val="left" w:pos="939"/>
        </w:tabs>
        <w:spacing w:before="157"/>
        <w:ind w:left="939" w:hanging="719"/>
        <w:jc w:val="both"/>
        <w:rPr>
          <w:sz w:val="28"/>
        </w:rPr>
      </w:pPr>
      <w:r w:rsidRPr="00791BF6">
        <w:rPr>
          <w:sz w:val="28"/>
          <w:szCs w:val="28"/>
        </w:rPr>
        <w:t>Common Anode (CA)-The common leg for all the cathode is of Anode typ</w:t>
      </w:r>
      <w:r>
        <w:rPr>
          <w:sz w:val="28"/>
          <w:szCs w:val="28"/>
        </w:rPr>
        <w:t>e.</w:t>
      </w:r>
    </w:p>
    <w:p w:rsidR="00753FAA" w:rsidRPr="00753FAA" w:rsidRDefault="00D750A6" w:rsidP="00753FAA">
      <w:pPr>
        <w:pStyle w:val="Heading3"/>
        <w:shd w:val="clear" w:color="auto" w:fill="FFFFFF"/>
        <w:spacing w:before="180" w:after="180" w:line="438" w:lineRule="atLeast"/>
        <w:ind w:left="0"/>
        <w:jc w:val="left"/>
        <w:rPr>
          <w:b w:val="0"/>
          <w:bCs w:val="0"/>
          <w:color w:val="111111"/>
          <w:sz w:val="32"/>
          <w:szCs w:val="32"/>
        </w:rPr>
      </w:pPr>
      <w:r>
        <w:rPr>
          <w:rStyle w:val="Strong"/>
          <w:b/>
          <w:bCs/>
          <w:color w:val="111111"/>
          <w:sz w:val="32"/>
          <w:szCs w:val="32"/>
        </w:rPr>
        <w:t xml:space="preserve">Common Cathode(CC) Seven </w:t>
      </w:r>
      <w:r w:rsidR="00753FAA" w:rsidRPr="00753FAA">
        <w:rPr>
          <w:rStyle w:val="Strong"/>
          <w:b/>
          <w:bCs/>
          <w:color w:val="111111"/>
          <w:sz w:val="32"/>
          <w:szCs w:val="32"/>
        </w:rPr>
        <w:t>Segment Display</w:t>
      </w:r>
    </w:p>
    <w:p w:rsidR="00D750A6" w:rsidRPr="00D750A6" w:rsidRDefault="00753FAA" w:rsidP="00365663">
      <w:pPr>
        <w:pStyle w:val="BodyText"/>
        <w:rPr>
          <w:sz w:val="28"/>
          <w:szCs w:val="28"/>
        </w:rPr>
      </w:pPr>
      <w:r w:rsidRPr="00D750A6">
        <w:rPr>
          <w:sz w:val="28"/>
          <w:szCs w:val="28"/>
        </w:rPr>
        <w:t>The common cathode display is commonly called CC display. In t</w:t>
      </w:r>
      <w:r w:rsidR="00D750A6">
        <w:rPr>
          <w:sz w:val="28"/>
          <w:szCs w:val="28"/>
        </w:rPr>
        <w:t>his type the common pin on the seven</w:t>
      </w:r>
      <w:r w:rsidRPr="00D750A6">
        <w:rPr>
          <w:sz w:val="28"/>
          <w:szCs w:val="28"/>
        </w:rPr>
        <w:t>-segment display is connected to all the eight Cathode pins of the LEDs. So In order to make this type of seven segment display to work we should connect he Com pin to the Ground pin and power the othe</w:t>
      </w:r>
      <w:r w:rsidR="00365663">
        <w:rPr>
          <w:sz w:val="28"/>
          <w:szCs w:val="28"/>
        </w:rPr>
        <w:t>r pins with Vcc (+5V typically)</w:t>
      </w:r>
    </w:p>
    <w:p w:rsidR="00753FAA" w:rsidRPr="00753FAA" w:rsidRDefault="00D750A6" w:rsidP="00753FAA">
      <w:pPr>
        <w:pStyle w:val="Heading3"/>
        <w:shd w:val="clear" w:color="auto" w:fill="FFFFFF"/>
        <w:spacing w:before="180" w:after="180" w:line="438" w:lineRule="atLeast"/>
        <w:ind w:left="0"/>
        <w:jc w:val="left"/>
        <w:rPr>
          <w:b w:val="0"/>
          <w:bCs w:val="0"/>
          <w:color w:val="111111"/>
          <w:sz w:val="32"/>
          <w:szCs w:val="32"/>
        </w:rPr>
      </w:pPr>
      <w:r>
        <w:rPr>
          <w:rStyle w:val="Strong"/>
          <w:b/>
          <w:bCs/>
          <w:color w:val="111111"/>
          <w:sz w:val="32"/>
          <w:szCs w:val="32"/>
        </w:rPr>
        <w:t>Common Anode(CA) Seven</w:t>
      </w:r>
      <w:r w:rsidR="00753FAA" w:rsidRPr="00753FAA">
        <w:rPr>
          <w:rStyle w:val="Strong"/>
          <w:b/>
          <w:bCs/>
          <w:color w:val="111111"/>
          <w:sz w:val="32"/>
          <w:szCs w:val="32"/>
        </w:rPr>
        <w:t xml:space="preserve"> Segment Display</w:t>
      </w:r>
    </w:p>
    <w:p w:rsidR="00791BF6" w:rsidRPr="00D750A6" w:rsidRDefault="00753FAA" w:rsidP="00D750A6">
      <w:pPr>
        <w:pStyle w:val="BodyText"/>
        <w:rPr>
          <w:sz w:val="28"/>
          <w:szCs w:val="28"/>
        </w:rPr>
      </w:pPr>
      <w:r w:rsidRPr="00D750A6">
        <w:rPr>
          <w:sz w:val="28"/>
          <w:szCs w:val="28"/>
        </w:rPr>
        <w:t>The common anode display is commonly called CA display. In this type the common pin on the </w:t>
      </w:r>
      <w:r w:rsidR="00D750A6">
        <w:rPr>
          <w:rStyle w:val="Strong"/>
          <w:color w:val="303030"/>
          <w:sz w:val="28"/>
          <w:szCs w:val="28"/>
        </w:rPr>
        <w:t>seven</w:t>
      </w:r>
      <w:r w:rsidRPr="00D750A6">
        <w:rPr>
          <w:rStyle w:val="Strong"/>
          <w:color w:val="303030"/>
          <w:sz w:val="28"/>
          <w:szCs w:val="28"/>
        </w:rPr>
        <w:t>-segment display</w:t>
      </w:r>
      <w:r w:rsidRPr="00D750A6">
        <w:rPr>
          <w:sz w:val="28"/>
          <w:szCs w:val="28"/>
        </w:rPr>
        <w:t> is connected to all the eight Anode pins of the LEDs. So In order to make this type of seven segment display to work we should connect he Com pin to the Vcc (+5V typically) and ground the required segment pin to turn it on.</w:t>
      </w:r>
    </w:p>
    <w:p w:rsidR="00791BF6" w:rsidRDefault="00791BF6" w:rsidP="00791BF6">
      <w:pPr>
        <w:rPr>
          <w:sz w:val="28"/>
        </w:rPr>
      </w:pPr>
    </w:p>
    <w:p w:rsidR="00D750A6" w:rsidRDefault="00791BF6" w:rsidP="00791BF6">
      <w:pPr>
        <w:tabs>
          <w:tab w:val="left" w:pos="4007"/>
        </w:tabs>
        <w:rPr>
          <w:sz w:val="28"/>
        </w:rPr>
      </w:pPr>
      <w:r>
        <w:rPr>
          <w:sz w:val="28"/>
        </w:rPr>
        <w:tab/>
      </w:r>
      <w:r w:rsidRPr="00791BF6">
        <w:rPr>
          <w:noProof/>
          <w:sz w:val="28"/>
        </w:rPr>
        <w:lastRenderedPageBreak/>
        <w:drawing>
          <wp:inline distT="0" distB="0" distL="0" distR="0">
            <wp:extent cx="5189054" cy="21965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l="1433" t="37729" r="6027" b="1004"/>
                    <a:stretch>
                      <a:fillRect/>
                    </a:stretch>
                  </pic:blipFill>
                  <pic:spPr bwMode="auto">
                    <a:xfrm>
                      <a:off x="0" y="0"/>
                      <a:ext cx="5189054" cy="2196548"/>
                    </a:xfrm>
                    <a:prstGeom prst="rect">
                      <a:avLst/>
                    </a:prstGeom>
                    <a:noFill/>
                    <a:ln w="9525">
                      <a:noFill/>
                      <a:miter lim="800000"/>
                      <a:headEnd/>
                      <a:tailEnd/>
                    </a:ln>
                  </pic:spPr>
                </pic:pic>
              </a:graphicData>
            </a:graphic>
          </wp:inline>
        </w:drawing>
      </w:r>
    </w:p>
    <w:p w:rsidR="00D750A6" w:rsidRDefault="00D750A6" w:rsidP="00D750A6">
      <w:pPr>
        <w:tabs>
          <w:tab w:val="left" w:pos="4007"/>
        </w:tabs>
        <w:rPr>
          <w:sz w:val="28"/>
        </w:rPr>
      </w:pPr>
      <w:r>
        <w:rPr>
          <w:sz w:val="28"/>
        </w:rPr>
        <w:t xml:space="preserve">                Table 3.1 Truth table of seven segment display</w:t>
      </w:r>
    </w:p>
    <w:p w:rsidR="00D750A6" w:rsidRDefault="00D750A6" w:rsidP="00D750A6">
      <w:pPr>
        <w:tabs>
          <w:tab w:val="left" w:pos="4007"/>
        </w:tabs>
        <w:rPr>
          <w:sz w:val="28"/>
        </w:rPr>
      </w:pPr>
    </w:p>
    <w:p w:rsidR="00365663" w:rsidRDefault="00365663" w:rsidP="00365663">
      <w:pPr>
        <w:pStyle w:val="Heading5"/>
        <w:spacing w:before="64"/>
        <w:ind w:left="0"/>
      </w:pPr>
      <w:r>
        <w:t>Infra Red Light ( Seven segment Display)</w:t>
      </w:r>
    </w:p>
    <w:p w:rsidR="00365663" w:rsidRDefault="00365663" w:rsidP="00365663">
      <w:pPr>
        <w:pStyle w:val="Heading5"/>
        <w:spacing w:before="64"/>
        <w:ind w:left="0"/>
      </w:pPr>
    </w:p>
    <w:p w:rsidR="00365663" w:rsidRDefault="00365663" w:rsidP="00365663">
      <w:pPr>
        <w:pStyle w:val="BodyText"/>
        <w:rPr>
          <w:sz w:val="28"/>
          <w:szCs w:val="28"/>
        </w:rPr>
      </w:pPr>
      <w:r w:rsidRPr="00D750A6">
        <w:rPr>
          <w:sz w:val="28"/>
          <w:szCs w:val="28"/>
        </w:rPr>
        <w:t>Infrared light has a difference with ordinary light in general. We can see clearly when a light or light on an object.</w:t>
      </w:r>
    </w:p>
    <w:p w:rsidR="00365663" w:rsidRPr="00D750A6" w:rsidRDefault="00365663" w:rsidP="00365663">
      <w:pPr>
        <w:pStyle w:val="BodyText"/>
        <w:rPr>
          <w:sz w:val="28"/>
          <w:szCs w:val="28"/>
        </w:rPr>
      </w:pPr>
    </w:p>
    <w:p w:rsidR="00365663" w:rsidRPr="00D750A6" w:rsidRDefault="00365663" w:rsidP="00365663">
      <w:pPr>
        <w:pStyle w:val="BodyText"/>
        <w:rPr>
          <w:sz w:val="28"/>
          <w:szCs w:val="28"/>
        </w:rPr>
      </w:pPr>
      <w:bookmarkStart w:id="13" w:name="more"/>
      <w:bookmarkEnd w:id="13"/>
      <w:r w:rsidRPr="00D750A6">
        <w:rPr>
          <w:sz w:val="28"/>
          <w:szCs w:val="28"/>
          <w:shd w:val="clear" w:color="auto" w:fill="FFFFFF"/>
        </w:rPr>
        <w:t>As with the infrared light we can not see the manifestation of these rays. Frankly I can not answer when asked why the infrared rays are not visible in the eyes of us. So at night do not hope you can make light by using infrared light. One thing that is often heard from many people that infrared light can utilized for the functions of a camera that can see in dark conditions is often called an infrared camera.</w:t>
      </w:r>
      <w:r w:rsidRPr="00D750A6">
        <w:rPr>
          <w:sz w:val="28"/>
          <w:szCs w:val="28"/>
        </w:rPr>
        <w:t>Actually I have explained the working principles of electronic circuit section in this blog is about the basic working principle of a series of</w:t>
      </w:r>
      <w:r>
        <w:rPr>
          <w:sz w:val="28"/>
          <w:szCs w:val="28"/>
        </w:rPr>
        <w:t xml:space="preserve"> </w:t>
      </w:r>
      <w:r>
        <w:rPr>
          <w:b/>
          <w:bCs/>
          <w:sz w:val="28"/>
          <w:szCs w:val="28"/>
        </w:rPr>
        <w:t>Infra red</w:t>
      </w:r>
      <w:r w:rsidRPr="00D750A6">
        <w:rPr>
          <w:sz w:val="28"/>
          <w:szCs w:val="28"/>
        </w:rPr>
        <w:t> </w:t>
      </w:r>
      <w:r>
        <w:rPr>
          <w:sz w:val="28"/>
          <w:szCs w:val="28"/>
        </w:rPr>
        <w:t xml:space="preserve"> sensors </w:t>
      </w:r>
      <w:r w:rsidRPr="00D750A6">
        <w:rPr>
          <w:sz w:val="28"/>
          <w:szCs w:val="28"/>
        </w:rPr>
        <w:t>are simple. To design this sensor circuit you should not find trouble if you ever make another series of sensors. It's just that the sensor circuit consists of the transmitter and receiver, to learn the basic principles of this series of infrared you can see in the Basic Principles Series Infrared Transmitter and Receiver. In the circuit this time I try to utilize the output of this sensor circuit as a trigger circuit counter or counters.</w:t>
      </w:r>
    </w:p>
    <w:p w:rsidR="00791BF6" w:rsidRDefault="00365663" w:rsidP="00791BF6">
      <w:pPr>
        <w:rPr>
          <w:sz w:val="28"/>
        </w:rPr>
      </w:pPr>
      <w:r>
        <w:rPr>
          <w:sz w:val="28"/>
        </w:rPr>
        <w:t xml:space="preserve">                     </w:t>
      </w:r>
      <w:r w:rsidRPr="00365663">
        <w:rPr>
          <w:noProof/>
          <w:sz w:val="28"/>
        </w:rPr>
        <w:drawing>
          <wp:inline distT="0" distB="0" distL="0" distR="0">
            <wp:extent cx="3159566" cy="2097157"/>
            <wp:effectExtent l="19050" t="0" r="2734"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160395" cy="2097707"/>
                    </a:xfrm>
                    <a:prstGeom prst="rect">
                      <a:avLst/>
                    </a:prstGeom>
                    <a:noFill/>
                    <a:ln w="9525">
                      <a:noFill/>
                      <a:miter lim="800000"/>
                      <a:headEnd/>
                      <a:tailEnd/>
                    </a:ln>
                  </pic:spPr>
                </pic:pic>
              </a:graphicData>
            </a:graphic>
          </wp:inline>
        </w:drawing>
      </w:r>
    </w:p>
    <w:p w:rsidR="00365663" w:rsidRDefault="00365663" w:rsidP="00365663">
      <w:pPr>
        <w:rPr>
          <w:sz w:val="28"/>
        </w:rPr>
        <w:sectPr w:rsidR="00365663">
          <w:pgSz w:w="11910" w:h="16840"/>
          <w:pgMar w:top="1360" w:right="1320" w:bottom="1200" w:left="1280" w:header="0" w:footer="1000" w:gutter="0"/>
          <w:cols w:space="720"/>
        </w:sectPr>
      </w:pPr>
      <w:r>
        <w:rPr>
          <w:sz w:val="28"/>
        </w:rPr>
        <w:t xml:space="preserve">                    Fig 3.3 Infra Red light in seven segment display</w:t>
      </w:r>
    </w:p>
    <w:p w:rsidR="00365663" w:rsidRPr="00753FAA" w:rsidRDefault="00365663" w:rsidP="00365663">
      <w:pPr>
        <w:pStyle w:val="Heading5"/>
        <w:spacing w:before="199"/>
        <w:ind w:left="0"/>
        <w:rPr>
          <w:spacing w:val="-2"/>
        </w:rPr>
      </w:pPr>
      <w:r>
        <w:rPr>
          <w:spacing w:val="-2"/>
        </w:rPr>
        <w:lastRenderedPageBreak/>
        <w:t>Features of Seven Segment Display</w:t>
      </w:r>
    </w:p>
    <w:p w:rsidR="00365663" w:rsidRPr="00753FAA" w:rsidRDefault="00365663" w:rsidP="00365663">
      <w:pPr>
        <w:widowControl/>
        <w:numPr>
          <w:ilvl w:val="0"/>
          <w:numId w:val="8"/>
        </w:numPr>
        <w:shd w:val="clear" w:color="auto" w:fill="FFFFFF"/>
        <w:autoSpaceDE/>
        <w:autoSpaceDN/>
        <w:spacing w:before="100" w:beforeAutospacing="1" w:after="100" w:afterAutospacing="1"/>
        <w:ind w:left="282"/>
        <w:rPr>
          <w:color w:val="303030"/>
          <w:sz w:val="28"/>
          <w:szCs w:val="28"/>
        </w:rPr>
      </w:pPr>
      <w:r w:rsidRPr="00753FAA">
        <w:rPr>
          <w:color w:val="303030"/>
          <w:sz w:val="28"/>
          <w:szCs w:val="28"/>
        </w:rPr>
        <w:t>Available in two modes Common Cathode (CC) and Common Anode (CA)</w:t>
      </w:r>
    </w:p>
    <w:p w:rsidR="00365663" w:rsidRPr="00753FAA" w:rsidRDefault="00365663" w:rsidP="00365663">
      <w:pPr>
        <w:widowControl/>
        <w:numPr>
          <w:ilvl w:val="0"/>
          <w:numId w:val="8"/>
        </w:numPr>
        <w:shd w:val="clear" w:color="auto" w:fill="FFFFFF"/>
        <w:autoSpaceDE/>
        <w:autoSpaceDN/>
        <w:spacing w:before="100" w:beforeAutospacing="1" w:after="100" w:afterAutospacing="1"/>
        <w:ind w:left="282"/>
        <w:rPr>
          <w:color w:val="303030"/>
          <w:sz w:val="28"/>
          <w:szCs w:val="28"/>
        </w:rPr>
      </w:pPr>
      <w:r w:rsidRPr="00753FAA">
        <w:rPr>
          <w:color w:val="303030"/>
          <w:sz w:val="28"/>
          <w:szCs w:val="28"/>
        </w:rPr>
        <w:t>Available in many different sizes like 9.14mm,14.20mm,20.40mm,38.10mm,57.0mm and 100mm (Commonly used/available size is 14.20mm)</w:t>
      </w:r>
    </w:p>
    <w:p w:rsidR="00365663" w:rsidRPr="00753FAA" w:rsidRDefault="00365663" w:rsidP="00365663">
      <w:pPr>
        <w:widowControl/>
        <w:numPr>
          <w:ilvl w:val="0"/>
          <w:numId w:val="8"/>
        </w:numPr>
        <w:shd w:val="clear" w:color="auto" w:fill="FFFFFF"/>
        <w:autoSpaceDE/>
        <w:autoSpaceDN/>
        <w:spacing w:before="100" w:beforeAutospacing="1" w:after="100" w:afterAutospacing="1"/>
        <w:ind w:left="282"/>
        <w:rPr>
          <w:color w:val="303030"/>
          <w:sz w:val="28"/>
          <w:szCs w:val="28"/>
        </w:rPr>
      </w:pPr>
      <w:r w:rsidRPr="00753FAA">
        <w:rPr>
          <w:color w:val="303030"/>
          <w:sz w:val="28"/>
          <w:szCs w:val="28"/>
        </w:rPr>
        <w:t>Available colours</w:t>
      </w:r>
      <w:r>
        <w:rPr>
          <w:color w:val="303030"/>
          <w:sz w:val="28"/>
          <w:szCs w:val="28"/>
        </w:rPr>
        <w:t xml:space="preserve"> </w:t>
      </w:r>
      <w:r w:rsidRPr="00753FAA">
        <w:rPr>
          <w:color w:val="303030"/>
          <w:sz w:val="28"/>
          <w:szCs w:val="28"/>
        </w:rPr>
        <w:t>: White, Blue, Red, Yellow and Green (Res is commonly used)</w:t>
      </w:r>
    </w:p>
    <w:p w:rsidR="00365663" w:rsidRPr="00753FAA" w:rsidRDefault="00365663" w:rsidP="00365663">
      <w:pPr>
        <w:widowControl/>
        <w:numPr>
          <w:ilvl w:val="0"/>
          <w:numId w:val="8"/>
        </w:numPr>
        <w:shd w:val="clear" w:color="auto" w:fill="FFFFFF"/>
        <w:autoSpaceDE/>
        <w:autoSpaceDN/>
        <w:spacing w:before="100" w:beforeAutospacing="1" w:after="100" w:afterAutospacing="1"/>
        <w:ind w:left="282"/>
        <w:rPr>
          <w:color w:val="303030"/>
          <w:sz w:val="28"/>
          <w:szCs w:val="28"/>
        </w:rPr>
      </w:pPr>
      <w:r w:rsidRPr="00753FAA">
        <w:rPr>
          <w:color w:val="303030"/>
          <w:sz w:val="28"/>
          <w:szCs w:val="28"/>
        </w:rPr>
        <w:t>Low current operation</w:t>
      </w:r>
    </w:p>
    <w:p w:rsidR="00365663" w:rsidRPr="00753FAA" w:rsidRDefault="00365663" w:rsidP="00365663">
      <w:pPr>
        <w:widowControl/>
        <w:numPr>
          <w:ilvl w:val="0"/>
          <w:numId w:val="8"/>
        </w:numPr>
        <w:shd w:val="clear" w:color="auto" w:fill="FFFFFF"/>
        <w:autoSpaceDE/>
        <w:autoSpaceDN/>
        <w:spacing w:before="100" w:beforeAutospacing="1" w:after="100" w:afterAutospacing="1"/>
        <w:ind w:left="282"/>
        <w:rPr>
          <w:color w:val="303030"/>
          <w:sz w:val="28"/>
          <w:szCs w:val="28"/>
        </w:rPr>
      </w:pPr>
      <w:r w:rsidRPr="00753FAA">
        <w:rPr>
          <w:color w:val="303030"/>
          <w:sz w:val="28"/>
          <w:szCs w:val="28"/>
        </w:rPr>
        <w:t>Better, brighter and larger display than conventional LCD displays.</w:t>
      </w:r>
    </w:p>
    <w:p w:rsidR="00365663" w:rsidRPr="00753FAA" w:rsidRDefault="00365663" w:rsidP="00365663">
      <w:pPr>
        <w:widowControl/>
        <w:numPr>
          <w:ilvl w:val="0"/>
          <w:numId w:val="8"/>
        </w:numPr>
        <w:shd w:val="clear" w:color="auto" w:fill="FFFFFF"/>
        <w:autoSpaceDE/>
        <w:autoSpaceDN/>
        <w:spacing w:before="100" w:beforeAutospacing="1" w:after="100" w:afterAutospacing="1"/>
        <w:ind w:left="282"/>
        <w:rPr>
          <w:color w:val="303030"/>
          <w:sz w:val="28"/>
          <w:szCs w:val="28"/>
        </w:rPr>
      </w:pPr>
      <w:r w:rsidRPr="00753FAA">
        <w:rPr>
          <w:color w:val="303030"/>
          <w:sz w:val="28"/>
          <w:szCs w:val="28"/>
        </w:rPr>
        <w:t>Current consumption : 30mA / segment</w:t>
      </w:r>
    </w:p>
    <w:p w:rsidR="00365663" w:rsidRDefault="00365663" w:rsidP="00365663">
      <w:pPr>
        <w:widowControl/>
        <w:numPr>
          <w:ilvl w:val="0"/>
          <w:numId w:val="8"/>
        </w:numPr>
        <w:shd w:val="clear" w:color="auto" w:fill="FFFFFF"/>
        <w:autoSpaceDE/>
        <w:autoSpaceDN/>
        <w:spacing w:before="100" w:beforeAutospacing="1" w:after="100" w:afterAutospacing="1"/>
        <w:ind w:left="282"/>
        <w:rPr>
          <w:color w:val="303030"/>
          <w:sz w:val="28"/>
          <w:szCs w:val="28"/>
        </w:rPr>
      </w:pPr>
      <w:r w:rsidRPr="00753FAA">
        <w:rPr>
          <w:color w:val="303030"/>
          <w:sz w:val="28"/>
          <w:szCs w:val="28"/>
        </w:rPr>
        <w:t>Peak current : 70mA</w:t>
      </w:r>
    </w:p>
    <w:p w:rsidR="00365663" w:rsidRDefault="00365663" w:rsidP="00365663">
      <w:pPr>
        <w:tabs>
          <w:tab w:val="left" w:pos="4007"/>
        </w:tabs>
        <w:rPr>
          <w:rStyle w:val="Strong"/>
          <w:bCs w:val="0"/>
          <w:color w:val="111111"/>
          <w:sz w:val="36"/>
          <w:szCs w:val="36"/>
        </w:rPr>
      </w:pPr>
      <w:r w:rsidRPr="00D750A6">
        <w:rPr>
          <w:rStyle w:val="Strong"/>
          <w:bCs w:val="0"/>
          <w:color w:val="111111"/>
          <w:sz w:val="36"/>
          <w:szCs w:val="36"/>
        </w:rPr>
        <w:t>Applications</w:t>
      </w:r>
    </w:p>
    <w:p w:rsidR="00365663" w:rsidRPr="00D750A6" w:rsidRDefault="00365663" w:rsidP="00365663">
      <w:pPr>
        <w:tabs>
          <w:tab w:val="left" w:pos="4007"/>
        </w:tabs>
        <w:rPr>
          <w:sz w:val="28"/>
        </w:rPr>
      </w:pPr>
    </w:p>
    <w:p w:rsidR="00365663" w:rsidRPr="00D750A6" w:rsidRDefault="00365663" w:rsidP="00365663">
      <w:pPr>
        <w:pStyle w:val="BodyText"/>
        <w:numPr>
          <w:ilvl w:val="0"/>
          <w:numId w:val="10"/>
        </w:numPr>
        <w:rPr>
          <w:sz w:val="28"/>
          <w:szCs w:val="28"/>
        </w:rPr>
      </w:pPr>
      <w:r w:rsidRPr="00D750A6">
        <w:rPr>
          <w:sz w:val="28"/>
          <w:szCs w:val="28"/>
        </w:rPr>
        <w:t>Used in applications where font size is required to be bigger</w:t>
      </w:r>
    </w:p>
    <w:p w:rsidR="00365663" w:rsidRPr="00D750A6" w:rsidRDefault="00365663" w:rsidP="00365663">
      <w:pPr>
        <w:pStyle w:val="BodyText"/>
        <w:numPr>
          <w:ilvl w:val="0"/>
          <w:numId w:val="10"/>
        </w:numPr>
        <w:rPr>
          <w:sz w:val="28"/>
          <w:szCs w:val="28"/>
        </w:rPr>
      </w:pPr>
      <w:r w:rsidRPr="00D750A6">
        <w:rPr>
          <w:sz w:val="28"/>
          <w:szCs w:val="28"/>
        </w:rPr>
        <w:t>Microcontroller Independent, hence used in small circuit projects</w:t>
      </w:r>
    </w:p>
    <w:p w:rsidR="00365663" w:rsidRPr="00D750A6" w:rsidRDefault="00365663" w:rsidP="00365663">
      <w:pPr>
        <w:pStyle w:val="BodyText"/>
        <w:numPr>
          <w:ilvl w:val="0"/>
          <w:numId w:val="10"/>
        </w:numPr>
        <w:rPr>
          <w:sz w:val="28"/>
          <w:szCs w:val="28"/>
        </w:rPr>
      </w:pPr>
      <w:r w:rsidRPr="00D750A6">
        <w:rPr>
          <w:sz w:val="28"/>
          <w:szCs w:val="28"/>
        </w:rPr>
        <w:t>Used in combination with four segments to display measurement/sensor value  with four characters</w:t>
      </w:r>
    </w:p>
    <w:p w:rsidR="00365663" w:rsidRPr="00D750A6" w:rsidRDefault="00365663" w:rsidP="00365663">
      <w:pPr>
        <w:pStyle w:val="BodyText"/>
        <w:numPr>
          <w:ilvl w:val="0"/>
          <w:numId w:val="10"/>
        </w:numPr>
        <w:rPr>
          <w:sz w:val="28"/>
          <w:szCs w:val="28"/>
        </w:rPr>
      </w:pPr>
      <w:r w:rsidRPr="00D750A6">
        <w:rPr>
          <w:sz w:val="28"/>
          <w:szCs w:val="28"/>
        </w:rPr>
        <w:t>Has bright illumination, hence used where display are required to work in low light or dark conditions</w:t>
      </w:r>
    </w:p>
    <w:p w:rsidR="00365663" w:rsidRDefault="00365663" w:rsidP="00365663">
      <w:pPr>
        <w:tabs>
          <w:tab w:val="left" w:pos="4007"/>
        </w:tabs>
        <w:rPr>
          <w:sz w:val="28"/>
        </w:rPr>
      </w:pPr>
    </w:p>
    <w:p w:rsidR="00365663" w:rsidRDefault="00365663" w:rsidP="00365663">
      <w:pPr>
        <w:rPr>
          <w:sz w:val="28"/>
        </w:rPr>
      </w:pPr>
    </w:p>
    <w:p w:rsidR="005636EA" w:rsidRDefault="005636EA">
      <w:pPr>
        <w:spacing w:line="259" w:lineRule="auto"/>
        <w:jc w:val="both"/>
        <w:rPr>
          <w:sz w:val="28"/>
        </w:rPr>
        <w:sectPr w:rsidR="005636EA">
          <w:pgSz w:w="11910" w:h="16840"/>
          <w:pgMar w:top="1360" w:right="1320" w:bottom="1200" w:left="1280" w:header="0" w:footer="1000" w:gutter="0"/>
          <w:cols w:space="720"/>
        </w:sectPr>
      </w:pPr>
    </w:p>
    <w:p w:rsidR="005636EA" w:rsidRDefault="00850BEE">
      <w:pPr>
        <w:pStyle w:val="Heading1"/>
      </w:pPr>
      <w:r>
        <w:rPr>
          <w:spacing w:val="-4"/>
        </w:rPr>
        <w:lastRenderedPageBreak/>
        <w:t>CHAPTER-</w:t>
      </w:r>
      <w:r>
        <w:rPr>
          <w:spacing w:val="-10"/>
        </w:rPr>
        <w:t>4</w:t>
      </w:r>
    </w:p>
    <w:p w:rsidR="005636EA" w:rsidRDefault="00850BEE">
      <w:pPr>
        <w:pStyle w:val="Heading3"/>
      </w:pPr>
      <w:r>
        <w:t>FLOWCHART</w:t>
      </w:r>
      <w:r>
        <w:rPr>
          <w:spacing w:val="-2"/>
        </w:rPr>
        <w:t>DESCRIPTION</w:t>
      </w:r>
    </w:p>
    <w:p w:rsidR="005636EA" w:rsidRDefault="005636EA">
      <w:pPr>
        <w:pStyle w:val="BodyText"/>
        <w:ind w:left="0"/>
        <w:rPr>
          <w:b/>
          <w:sz w:val="15"/>
        </w:rPr>
      </w:pPr>
    </w:p>
    <w:p w:rsidR="005636EA" w:rsidRDefault="00C64697">
      <w:pPr>
        <w:spacing w:before="217"/>
        <w:ind w:left="149" w:right="107"/>
        <w:jc w:val="center"/>
        <w:rPr>
          <w:b/>
          <w:sz w:val="28"/>
        </w:rPr>
      </w:pPr>
      <w:r>
        <w:rPr>
          <w:b/>
          <w:noProof/>
          <w:sz w:val="28"/>
        </w:rPr>
        <w:pict>
          <v:shapetype id="_x0000_t32" coordsize="21600,21600" o:spt="32" o:oned="t" path="m,l21600,21600e" filled="f">
            <v:path arrowok="t" fillok="f" o:connecttype="none"/>
            <o:lock v:ext="edit" shapetype="t"/>
          </v:shapetype>
          <v:shape id="_x0000_s1053" type="#_x0000_t32" style="position:absolute;left:0;text-align:left;margin-left:218.45pt;margin-top:493.85pt;width:.05pt;height:35.45pt;z-index:487610880" o:connectortype="straight">
            <v:stroke endarrow="block"/>
          </v:shape>
        </w:pict>
      </w:r>
      <w:r>
        <w:rPr>
          <w:b/>
          <w:noProof/>
          <w:sz w:val="28"/>
        </w:rPr>
        <w:pict>
          <v:shape id="_x0000_s1054" type="#_x0000_t32" style="position:absolute;left:0;text-align:left;margin-left:223.25pt;margin-top:412.15pt;width:.05pt;height:35.55pt;flip:x;z-index:487611904" o:connectortype="straight">
            <v:stroke endarrow="block"/>
          </v:shape>
        </w:pict>
      </w:r>
      <w:r>
        <w:rPr>
          <w:b/>
          <w:noProof/>
          <w:sz w:val="28"/>
        </w:rPr>
        <w:pict>
          <v:rect id="_x0000_s1042" style="position:absolute;left:0;text-align:left;margin-left:44.8pt;margin-top:76.45pt;width:383.45pt;height:530.6pt;z-index:487601664" fillcolor="white [3201]" strokecolor="#4f81bd [3204]" strokeweight="1pt">
            <v:stroke dashstyle="dash"/>
            <v:shadow color="#868686"/>
          </v:rect>
        </w:pict>
      </w:r>
      <w:r>
        <w:rPr>
          <w:b/>
          <w:noProof/>
          <w:sz w:val="28"/>
        </w:rPr>
        <w:pict>
          <v:shape id="_x0000_s1055" type="#_x0000_t32" style="position:absolute;left:0;text-align:left;margin-left:228.6pt;margin-top:319.3pt;width:0;height:46.7pt;z-index:487612928" o:connectortype="straight">
            <v:stroke endarrow="block"/>
          </v:shape>
        </w:pict>
      </w:r>
      <w:r>
        <w:rPr>
          <w:b/>
          <w:noProof/>
          <w:sz w:val="28"/>
        </w:rPr>
        <w:pict>
          <v:shape id="_x0000_s1052" type="#_x0000_t32" style="position:absolute;left:0;text-align:left;margin-left:223.25pt;margin-top:230.9pt;width:.05pt;height:42.25pt;z-index:487609856" o:connectortype="straight">
            <v:stroke endarrow="block"/>
          </v:shape>
        </w:pict>
      </w:r>
      <w:r>
        <w:rPr>
          <w:b/>
          <w:noProof/>
          <w:sz w:val="28"/>
        </w:rPr>
        <w:pict>
          <v:shape id="_x0000_s1051" type="#_x0000_t32" style="position:absolute;left:0;text-align:left;margin-left:228.6pt;margin-top:156.25pt;width:.05pt;height:28.5pt;z-index:487608832" o:connectortype="straight">
            <v:stroke endarrow="block"/>
          </v:shape>
        </w:pict>
      </w:r>
      <w:r>
        <w:rPr>
          <w:b/>
          <w:noProof/>
          <w:sz w:val="28"/>
        </w:rPr>
        <w:pict>
          <v:roundrect id="_x0000_s1044" style="position:absolute;left:0;text-align:left;margin-left:137.4pt;margin-top:110.1pt;width:186.25pt;height:46.15pt;z-index:487602688" arcsize="10923f">
            <v:textbox>
              <w:txbxContent>
                <w:p w:rsidR="0073449C" w:rsidRPr="00984A24" w:rsidRDefault="0073449C">
                  <w:pPr>
                    <w:rPr>
                      <w:color w:val="FF0000"/>
                    </w:rPr>
                  </w:pPr>
                  <w:r>
                    <w:t xml:space="preserve">                  </w:t>
                  </w:r>
                  <w:r w:rsidRPr="00984A24">
                    <w:rPr>
                      <w:color w:val="FF0000"/>
                      <w:sz w:val="32"/>
                      <w:szCs w:val="32"/>
                    </w:rPr>
                    <w:t xml:space="preserve">Creating </w:t>
                  </w:r>
                </w:p>
                <w:p w:rsidR="0073449C" w:rsidRPr="00984A24" w:rsidRDefault="0073449C" w:rsidP="00984A24">
                  <w:pPr>
                    <w:ind w:left="720"/>
                    <w:rPr>
                      <w:color w:val="FF0000"/>
                      <w:sz w:val="32"/>
                      <w:szCs w:val="32"/>
                    </w:rPr>
                  </w:pPr>
                  <w:r w:rsidRPr="00984A24">
                    <w:rPr>
                      <w:color w:val="FF0000"/>
                      <w:sz w:val="32"/>
                      <w:szCs w:val="32"/>
                    </w:rPr>
                    <w:t xml:space="preserve">    Patches</w:t>
                  </w:r>
                </w:p>
              </w:txbxContent>
            </v:textbox>
          </v:roundrect>
        </w:pict>
      </w:r>
      <w:r>
        <w:rPr>
          <w:b/>
          <w:noProof/>
          <w:sz w:val="28"/>
        </w:rPr>
        <w:pict>
          <v:roundrect id="_x0000_s1045" style="position:absolute;left:0;text-align:left;margin-left:137.4pt;margin-top:184.75pt;width:186.25pt;height:46.15pt;z-index:487603712" arcsize="10923f">
            <v:textbox>
              <w:txbxContent>
                <w:p w:rsidR="0073449C" w:rsidRPr="00984A24" w:rsidRDefault="0073449C" w:rsidP="00984A24">
                  <w:pPr>
                    <w:ind w:firstLine="720"/>
                    <w:rPr>
                      <w:color w:val="FF0000"/>
                      <w:sz w:val="32"/>
                      <w:szCs w:val="32"/>
                    </w:rPr>
                  </w:pPr>
                  <w:r w:rsidRPr="00984A24">
                    <w:rPr>
                      <w:color w:val="FF0000"/>
                      <w:sz w:val="32"/>
                      <w:szCs w:val="32"/>
                    </w:rPr>
                    <w:t xml:space="preserve">Creating Seven </w:t>
                  </w:r>
                </w:p>
                <w:p w:rsidR="0073449C" w:rsidRPr="00984A24" w:rsidRDefault="0073449C" w:rsidP="00984A24">
                  <w:pPr>
                    <w:ind w:firstLine="720"/>
                    <w:rPr>
                      <w:color w:val="FF0000"/>
                      <w:sz w:val="32"/>
                      <w:szCs w:val="32"/>
                    </w:rPr>
                  </w:pPr>
                  <w:r w:rsidRPr="00984A24">
                    <w:rPr>
                      <w:color w:val="FF0000"/>
                      <w:sz w:val="32"/>
                      <w:szCs w:val="32"/>
                    </w:rPr>
                    <w:t>Segment Display</w:t>
                  </w:r>
                </w:p>
              </w:txbxContent>
            </v:textbox>
          </v:roundrect>
        </w:pict>
      </w:r>
      <w:r>
        <w:rPr>
          <w:b/>
          <w:noProof/>
          <w:sz w:val="28"/>
        </w:rPr>
        <w:pict>
          <v:roundrect id="_x0000_s1046" style="position:absolute;left:0;text-align:left;margin-left:137.4pt;margin-top:273.15pt;width:186.25pt;height:46.15pt;z-index:487604736" arcsize="10923f">
            <v:textbox>
              <w:txbxContent>
                <w:p w:rsidR="0073449C" w:rsidRPr="00984A24" w:rsidRDefault="0073449C" w:rsidP="00984A24">
                  <w:pPr>
                    <w:rPr>
                      <w:color w:val="FF0000"/>
                      <w:sz w:val="32"/>
                      <w:szCs w:val="32"/>
                    </w:rPr>
                  </w:pPr>
                  <w:r w:rsidRPr="00984A24">
                    <w:rPr>
                      <w:color w:val="FF0000"/>
                      <w:sz w:val="32"/>
                      <w:szCs w:val="32"/>
                    </w:rPr>
                    <w:t>Displaying Number On</w:t>
                  </w:r>
                </w:p>
                <w:p w:rsidR="0073449C" w:rsidRPr="00984A24" w:rsidRDefault="0073449C" w:rsidP="00984A24">
                  <w:pPr>
                    <w:rPr>
                      <w:color w:val="FF0000"/>
                      <w:sz w:val="32"/>
                      <w:szCs w:val="32"/>
                    </w:rPr>
                  </w:pPr>
                  <w:r w:rsidRPr="00984A24">
                    <w:rPr>
                      <w:color w:val="FF0000"/>
                      <w:sz w:val="32"/>
                      <w:szCs w:val="32"/>
                    </w:rPr>
                    <w:t>Seven segment Display</w:t>
                  </w:r>
                </w:p>
              </w:txbxContent>
            </v:textbox>
          </v:roundrect>
        </w:pict>
      </w:r>
      <w:r>
        <w:rPr>
          <w:b/>
          <w:noProof/>
          <w:sz w:val="28"/>
        </w:rPr>
        <w:pict>
          <v:roundrect id="_x0000_s1047" style="position:absolute;left:0;text-align:left;margin-left:137.4pt;margin-top:366pt;width:186.25pt;height:46.15pt;z-index:487605760" arcsize="10923f">
            <v:textbox>
              <w:txbxContent>
                <w:p w:rsidR="0073449C" w:rsidRPr="00984A24" w:rsidRDefault="0073449C" w:rsidP="00984A24">
                  <w:pPr>
                    <w:ind w:firstLine="720"/>
                    <w:rPr>
                      <w:color w:val="FF0000"/>
                      <w:sz w:val="32"/>
                      <w:szCs w:val="32"/>
                    </w:rPr>
                  </w:pPr>
                  <w:r w:rsidRPr="00984A24">
                    <w:rPr>
                      <w:color w:val="FF0000"/>
                      <w:sz w:val="32"/>
                      <w:szCs w:val="32"/>
                    </w:rPr>
                    <w:t xml:space="preserve">Creating </w:t>
                  </w:r>
                </w:p>
                <w:p w:rsidR="0073449C" w:rsidRPr="00984A24" w:rsidRDefault="0073449C" w:rsidP="00984A24">
                  <w:pPr>
                    <w:ind w:firstLine="720"/>
                    <w:rPr>
                      <w:color w:val="FF0000"/>
                      <w:sz w:val="32"/>
                      <w:szCs w:val="32"/>
                    </w:rPr>
                  </w:pPr>
                  <w:r w:rsidRPr="00984A24">
                    <w:rPr>
                      <w:color w:val="FF0000"/>
                      <w:sz w:val="32"/>
                      <w:szCs w:val="32"/>
                    </w:rPr>
                    <w:t>Digital Clocks</w:t>
                  </w:r>
                </w:p>
              </w:txbxContent>
            </v:textbox>
          </v:roundrect>
        </w:pict>
      </w:r>
      <w:r>
        <w:rPr>
          <w:b/>
          <w:noProof/>
          <w:sz w:val="28"/>
        </w:rPr>
        <w:pict>
          <v:roundrect id="_x0000_s1048" style="position:absolute;left:0;text-align:left;margin-left:137.4pt;margin-top:447.7pt;width:186.25pt;height:46.15pt;z-index:487606784" arcsize="10923f">
            <v:textbox>
              <w:txbxContent>
                <w:p w:rsidR="0073449C" w:rsidRPr="00984A24" w:rsidRDefault="0073449C" w:rsidP="00984A24">
                  <w:pPr>
                    <w:ind w:firstLine="720"/>
                    <w:rPr>
                      <w:color w:val="FF0000"/>
                      <w:sz w:val="32"/>
                      <w:szCs w:val="32"/>
                    </w:rPr>
                  </w:pPr>
                  <w:r w:rsidRPr="00984A24">
                    <w:rPr>
                      <w:color w:val="FF0000"/>
                      <w:sz w:val="32"/>
                      <w:szCs w:val="32"/>
                    </w:rPr>
                    <w:t>Extracting</w:t>
                  </w:r>
                </w:p>
                <w:p w:rsidR="0073449C" w:rsidRPr="00984A24" w:rsidRDefault="0073449C" w:rsidP="00984A24">
                  <w:pPr>
                    <w:ind w:firstLine="720"/>
                    <w:rPr>
                      <w:color w:val="FF0000"/>
                      <w:sz w:val="32"/>
                      <w:szCs w:val="32"/>
                    </w:rPr>
                  </w:pPr>
                  <w:r w:rsidRPr="00984A24">
                    <w:rPr>
                      <w:color w:val="FF0000"/>
                      <w:sz w:val="32"/>
                      <w:szCs w:val="32"/>
                    </w:rPr>
                    <w:t xml:space="preserve"> Digits</w:t>
                  </w:r>
                </w:p>
              </w:txbxContent>
            </v:textbox>
          </v:roundrect>
        </w:pict>
      </w:r>
      <w:r>
        <w:rPr>
          <w:b/>
          <w:noProof/>
          <w:sz w:val="28"/>
        </w:rPr>
        <w:pict>
          <v:roundrect id="_x0000_s1049" style="position:absolute;left:0;text-align:left;margin-left:137.4pt;margin-top:529.3pt;width:186.25pt;height:46.15pt;z-index:487607808" arcsize="10923f">
            <v:textbox>
              <w:txbxContent>
                <w:p w:rsidR="0073449C" w:rsidRPr="00984A24" w:rsidRDefault="0073449C" w:rsidP="00984A24">
                  <w:pPr>
                    <w:ind w:firstLine="720"/>
                    <w:rPr>
                      <w:color w:val="FF0000"/>
                      <w:sz w:val="32"/>
                      <w:szCs w:val="32"/>
                    </w:rPr>
                  </w:pPr>
                  <w:r w:rsidRPr="00984A24">
                    <w:rPr>
                      <w:color w:val="FF0000"/>
                      <w:sz w:val="32"/>
                      <w:szCs w:val="32"/>
                    </w:rPr>
                    <w:t xml:space="preserve">Updating </w:t>
                  </w:r>
                </w:p>
                <w:p w:rsidR="0073449C" w:rsidRPr="00984A24" w:rsidRDefault="0073449C" w:rsidP="00984A24">
                  <w:pPr>
                    <w:ind w:firstLine="720"/>
                    <w:rPr>
                      <w:color w:val="FF0000"/>
                      <w:sz w:val="32"/>
                      <w:szCs w:val="32"/>
                    </w:rPr>
                  </w:pPr>
                  <w:r w:rsidRPr="00984A24">
                    <w:rPr>
                      <w:color w:val="FF0000"/>
                      <w:sz w:val="32"/>
                      <w:szCs w:val="32"/>
                    </w:rPr>
                    <w:t>Digital CLock</w:t>
                  </w:r>
                </w:p>
              </w:txbxContent>
            </v:textbox>
          </v:roundrect>
        </w:pict>
      </w:r>
      <w:r w:rsidR="00850BEE">
        <w:rPr>
          <w:b/>
          <w:sz w:val="28"/>
        </w:rPr>
        <w:t>Fig4:</w:t>
      </w:r>
      <w:r w:rsidR="00C95B1D">
        <w:rPr>
          <w:b/>
          <w:sz w:val="28"/>
        </w:rPr>
        <w:t xml:space="preserve"> </w:t>
      </w:r>
      <w:r w:rsidR="00850BEE">
        <w:rPr>
          <w:b/>
          <w:sz w:val="28"/>
        </w:rPr>
        <w:t>Flow</w:t>
      </w:r>
      <w:r w:rsidR="00850BEE">
        <w:rPr>
          <w:b/>
          <w:spacing w:val="-4"/>
          <w:sz w:val="28"/>
        </w:rPr>
        <w:t>Chart</w:t>
      </w:r>
    </w:p>
    <w:p w:rsidR="005636EA" w:rsidRDefault="005636EA">
      <w:pPr>
        <w:jc w:val="center"/>
        <w:rPr>
          <w:sz w:val="28"/>
        </w:rPr>
        <w:sectPr w:rsidR="005636EA">
          <w:pgSz w:w="11910" w:h="16840"/>
          <w:pgMar w:top="1360" w:right="1320" w:bottom="1200" w:left="1280" w:header="0" w:footer="1000" w:gutter="0"/>
          <w:cols w:space="720"/>
        </w:sectPr>
      </w:pPr>
    </w:p>
    <w:p w:rsidR="005636EA" w:rsidRDefault="00346CEF">
      <w:pPr>
        <w:pStyle w:val="Heading5"/>
        <w:spacing w:before="61"/>
      </w:pPr>
      <w:r>
        <w:lastRenderedPageBreak/>
        <w:t>Creating Patches</w:t>
      </w:r>
    </w:p>
    <w:p w:rsidR="00346CEF" w:rsidRDefault="00346CEF" w:rsidP="00CB7144">
      <w:pPr>
        <w:pStyle w:val="BodyText"/>
        <w:rPr>
          <w:sz w:val="28"/>
          <w:szCs w:val="28"/>
          <w:shd w:val="clear" w:color="auto" w:fill="FFFFFF"/>
        </w:rPr>
      </w:pPr>
      <w:r w:rsidRPr="00CB7144">
        <w:rPr>
          <w:sz w:val="28"/>
          <w:szCs w:val="28"/>
          <w:shd w:val="clear" w:color="auto" w:fill="FFFFFF"/>
        </w:rPr>
        <w:t>A patch graphics object is </w:t>
      </w:r>
      <w:r w:rsidRPr="00CB7144">
        <w:rPr>
          <w:color w:val="040C28"/>
          <w:sz w:val="28"/>
          <w:szCs w:val="28"/>
        </w:rPr>
        <w:t>composed of one or more polygons that may or may not be connected</w:t>
      </w:r>
      <w:r w:rsidRPr="00CB7144">
        <w:rPr>
          <w:sz w:val="28"/>
          <w:szCs w:val="28"/>
          <w:shd w:val="clear" w:color="auto" w:fill="FFFFFF"/>
        </w:rPr>
        <w:t>. Patches are useful for modeling real-world objects such as airplanes or automobiles, and for drawing 2- or 3-D polygons of arbitrary shape.</w:t>
      </w:r>
    </w:p>
    <w:p w:rsidR="00CB7144" w:rsidRDefault="00CB7144" w:rsidP="00CB7144">
      <w:pPr>
        <w:pStyle w:val="BodyText"/>
        <w:rPr>
          <w:sz w:val="28"/>
          <w:szCs w:val="28"/>
          <w:shd w:val="clear" w:color="auto" w:fill="FFFFFF"/>
        </w:rPr>
      </w:pPr>
    </w:p>
    <w:p w:rsidR="00CB7144" w:rsidRDefault="00CB7144" w:rsidP="00CB7144">
      <w:pPr>
        <w:pStyle w:val="BodyText"/>
        <w:rPr>
          <w:sz w:val="28"/>
          <w:szCs w:val="28"/>
          <w:shd w:val="clear" w:color="auto" w:fill="FFFFFF"/>
        </w:rPr>
      </w:pPr>
      <w:r w:rsidRPr="00CB7144">
        <w:rPr>
          <w:sz w:val="28"/>
          <w:szCs w:val="28"/>
        </w:rPr>
        <w:t>To create one patch, specify X and Y as vectors</w:t>
      </w:r>
      <w:r w:rsidRPr="00CB7144">
        <w:rPr>
          <w:sz w:val="28"/>
          <w:szCs w:val="28"/>
          <w:shd w:val="clear" w:color="auto" w:fill="FFFFFF"/>
        </w:rPr>
        <w:t>. To create multiple polygons, specify X and Y as matrices where each column corresponds to a different polygon. C determines the patch colors. patch( X , Y , Z , C ) creates the polygons in 3-D coordinates using X , Y , and Z .</w:t>
      </w:r>
    </w:p>
    <w:p w:rsidR="00CB7144" w:rsidRPr="00CB7144" w:rsidRDefault="00CB7144" w:rsidP="00CB7144">
      <w:pPr>
        <w:pStyle w:val="BodyText"/>
        <w:rPr>
          <w:sz w:val="28"/>
          <w:szCs w:val="28"/>
        </w:rPr>
      </w:pPr>
    </w:p>
    <w:p w:rsidR="00CB7144" w:rsidRDefault="00CB7144" w:rsidP="00CB7144">
      <w:pPr>
        <w:pStyle w:val="Heading5"/>
        <w:spacing w:before="162"/>
      </w:pPr>
      <w:r>
        <w:t>Create Seven Segment Display</w:t>
      </w:r>
    </w:p>
    <w:p w:rsidR="005636EA" w:rsidRPr="00CB7144" w:rsidRDefault="00CB7144" w:rsidP="00CB7144">
      <w:pPr>
        <w:pStyle w:val="BodyText"/>
        <w:rPr>
          <w:spacing w:val="-2"/>
          <w:sz w:val="28"/>
          <w:szCs w:val="28"/>
        </w:rPr>
      </w:pPr>
      <w:r w:rsidRPr="00CB7144">
        <w:rPr>
          <w:sz w:val="28"/>
          <w:szCs w:val="28"/>
          <w:shd w:val="clear" w:color="auto" w:fill="FFFFFF"/>
        </w:rPr>
        <w:t>A seven-segment LED is </w:t>
      </w:r>
      <w:r w:rsidRPr="00CB7144">
        <w:rPr>
          <w:color w:val="040C28"/>
          <w:sz w:val="28"/>
          <w:szCs w:val="28"/>
        </w:rPr>
        <w:t>a digital display module specialized to display numerical information</w:t>
      </w:r>
      <w:r w:rsidRPr="00CB7144">
        <w:rPr>
          <w:sz w:val="28"/>
          <w:szCs w:val="28"/>
          <w:shd w:val="clear" w:color="auto" w:fill="FFFFFF"/>
        </w:rPr>
        <w:t>. Light-emitting diodes (LEDs) arranged in the shape of numbers offer an easily visible display. They are sometimes called "seven-segment displays" or "seven-segment indicators."</w:t>
      </w:r>
      <w:r w:rsidR="00850BEE" w:rsidRPr="00CB7144">
        <w:rPr>
          <w:sz w:val="28"/>
          <w:szCs w:val="28"/>
        </w:rPr>
        <w:t>Working of the</w:t>
      </w:r>
      <w:r>
        <w:rPr>
          <w:sz w:val="28"/>
          <w:szCs w:val="28"/>
        </w:rPr>
        <w:t xml:space="preserve"> </w:t>
      </w:r>
      <w:r w:rsidR="00850BEE" w:rsidRPr="00CB7144">
        <w:rPr>
          <w:spacing w:val="-2"/>
          <w:sz w:val="28"/>
          <w:szCs w:val="28"/>
        </w:rPr>
        <w:t>system</w:t>
      </w:r>
      <w:r>
        <w:rPr>
          <w:spacing w:val="-2"/>
          <w:sz w:val="28"/>
          <w:szCs w:val="28"/>
        </w:rPr>
        <w:t>. By using the patches only seven segment Display is created in Matlab.</w:t>
      </w:r>
    </w:p>
    <w:p w:rsidR="00CB7144" w:rsidRDefault="00CB7144" w:rsidP="00CB7144">
      <w:pPr>
        <w:pStyle w:val="Heading5"/>
        <w:spacing w:before="162"/>
      </w:pPr>
      <w:r>
        <w:t>Create Digital Clock</w:t>
      </w:r>
    </w:p>
    <w:p w:rsidR="00CB7144" w:rsidRDefault="00CB7144" w:rsidP="00CB7144">
      <w:pPr>
        <w:pStyle w:val="BodyText"/>
        <w:rPr>
          <w:sz w:val="28"/>
          <w:szCs w:val="28"/>
          <w:shd w:val="clear" w:color="auto" w:fill="FFFFFF"/>
        </w:rPr>
      </w:pPr>
      <w:r w:rsidRPr="00CB7144">
        <w:rPr>
          <w:sz w:val="28"/>
          <w:szCs w:val="28"/>
          <w:shd w:val="clear" w:color="auto" w:fill="FFFFFF"/>
        </w:rPr>
        <w:t>A digital clock is </w:t>
      </w:r>
      <w:r w:rsidRPr="00CB7144">
        <w:rPr>
          <w:color w:val="040C28"/>
          <w:sz w:val="28"/>
          <w:szCs w:val="28"/>
        </w:rPr>
        <w:t>an alternative to a traditional analogue clock</w:t>
      </w:r>
      <w:r w:rsidRPr="00CB7144">
        <w:rPr>
          <w:sz w:val="28"/>
          <w:szCs w:val="28"/>
          <w:shd w:val="clear" w:color="auto" w:fill="FFFFFF"/>
        </w:rPr>
        <w:t>. This type of clock shows numbers to display the time in a digital format, such as on a watch, phone or an alarm clock. This can be in both 12 and 24-hour formats.</w:t>
      </w:r>
      <w:r>
        <w:rPr>
          <w:sz w:val="28"/>
          <w:szCs w:val="28"/>
          <w:shd w:val="clear" w:color="auto" w:fill="FFFFFF"/>
        </w:rPr>
        <w:t xml:space="preserve"> By using seven segment display function mentioned above is used to create the digital clock in matlab.</w:t>
      </w:r>
    </w:p>
    <w:p w:rsidR="00CB7144" w:rsidRDefault="00CB7144" w:rsidP="00CB7144">
      <w:pPr>
        <w:pStyle w:val="Heading5"/>
        <w:spacing w:before="162"/>
      </w:pPr>
      <w:r>
        <w:t>Updating Digital clock</w:t>
      </w:r>
    </w:p>
    <w:p w:rsidR="00CB7144" w:rsidRDefault="00CB7144" w:rsidP="00B654FC">
      <w:pPr>
        <w:pStyle w:val="BodyText"/>
        <w:rPr>
          <w:shd w:val="clear" w:color="auto" w:fill="FFFFFF"/>
        </w:rPr>
      </w:pPr>
      <w:r w:rsidRPr="00B654FC">
        <w:rPr>
          <w:sz w:val="28"/>
          <w:szCs w:val="28"/>
          <w:shd w:val="clear" w:color="auto" w:fill="FFFFFF"/>
        </w:rPr>
        <w:t>The clock function calculates the current date and time from the system time. </w:t>
      </w:r>
      <w:r w:rsidRPr="00B654FC">
        <w:rPr>
          <w:color w:val="040C28"/>
          <w:sz w:val="28"/>
          <w:szCs w:val="28"/>
        </w:rPr>
        <w:t>[c tf] = clock</w:t>
      </w:r>
      <w:r w:rsidRPr="00B654FC">
        <w:rPr>
          <w:sz w:val="28"/>
          <w:szCs w:val="28"/>
          <w:shd w:val="clear" w:color="auto" w:fill="FFFFFF"/>
        </w:rPr>
        <w:t> returns a second output argument that is 1 ( true ) if the current date and time occur during daylight saving time (DST) in your system's time zone, and 0 ( false ) otherwise</w:t>
      </w:r>
      <w:r>
        <w:rPr>
          <w:shd w:val="clear" w:color="auto" w:fill="FFFFFF"/>
        </w:rPr>
        <w:t>.</w:t>
      </w:r>
    </w:p>
    <w:p w:rsidR="00B654FC" w:rsidRDefault="00B654FC" w:rsidP="00B654FC">
      <w:pPr>
        <w:pStyle w:val="BodyText"/>
      </w:pPr>
    </w:p>
    <w:p w:rsidR="00CB7144" w:rsidRPr="00CB7144" w:rsidRDefault="00CB7144" w:rsidP="00CB7144">
      <w:pPr>
        <w:pStyle w:val="BodyText"/>
        <w:rPr>
          <w:sz w:val="28"/>
          <w:szCs w:val="28"/>
        </w:rPr>
      </w:pPr>
    </w:p>
    <w:p w:rsidR="00CB7144" w:rsidRDefault="00CB7144" w:rsidP="00CB7144">
      <w:pPr>
        <w:pStyle w:val="BodyText"/>
        <w:rPr>
          <w:sz w:val="28"/>
          <w:szCs w:val="28"/>
        </w:rPr>
      </w:pPr>
    </w:p>
    <w:p w:rsidR="00CB7144" w:rsidRPr="00CB7144" w:rsidRDefault="00CB7144" w:rsidP="00CB7144">
      <w:pPr>
        <w:pStyle w:val="BodyText"/>
        <w:ind w:left="0"/>
        <w:rPr>
          <w:sz w:val="28"/>
          <w:szCs w:val="28"/>
        </w:rPr>
        <w:sectPr w:rsidR="00CB7144" w:rsidRPr="00CB7144">
          <w:pgSz w:w="11910" w:h="16840"/>
          <w:pgMar w:top="1920" w:right="1320" w:bottom="1200" w:left="1280" w:header="0" w:footer="1000" w:gutter="0"/>
          <w:cols w:space="720"/>
        </w:sectPr>
      </w:pPr>
    </w:p>
    <w:p w:rsidR="005636EA" w:rsidRDefault="00850BEE">
      <w:pPr>
        <w:pStyle w:val="Heading1"/>
      </w:pPr>
      <w:r>
        <w:rPr>
          <w:spacing w:val="-4"/>
        </w:rPr>
        <w:lastRenderedPageBreak/>
        <w:t>CHAPTER-</w:t>
      </w:r>
      <w:r>
        <w:rPr>
          <w:spacing w:val="-10"/>
        </w:rPr>
        <w:t>5</w:t>
      </w:r>
    </w:p>
    <w:p w:rsidR="005636EA" w:rsidRDefault="00850BEE">
      <w:pPr>
        <w:pStyle w:val="Heading3"/>
        <w:ind w:right="107"/>
      </w:pPr>
      <w:r>
        <w:t>SOFTWARE</w:t>
      </w:r>
      <w:r w:rsidR="00B96758">
        <w:t xml:space="preserve"> </w:t>
      </w:r>
      <w:r>
        <w:rPr>
          <w:spacing w:val="-2"/>
        </w:rPr>
        <w:t>IMPLEMENTATION</w:t>
      </w:r>
    </w:p>
    <w:p w:rsidR="005636EA" w:rsidRDefault="00850BEE">
      <w:pPr>
        <w:pStyle w:val="Heading5"/>
        <w:spacing w:before="199"/>
        <w:ind w:left="149" w:right="7552"/>
        <w:jc w:val="center"/>
      </w:pPr>
      <w:r>
        <w:rPr>
          <w:spacing w:val="-2"/>
        </w:rPr>
        <w:t>MATLAB</w:t>
      </w:r>
    </w:p>
    <w:p w:rsidR="001A3DFE" w:rsidRDefault="00850BEE" w:rsidP="00B654FC">
      <w:pPr>
        <w:spacing w:before="189"/>
        <w:ind w:left="160" w:right="113"/>
        <w:jc w:val="both"/>
        <w:rPr>
          <w:sz w:val="28"/>
        </w:rPr>
      </w:pPr>
      <w:r>
        <w:rPr>
          <w:sz w:val="28"/>
        </w:rPr>
        <w:t>MATLAB (Matrix Laboratory) is a high-level programming language and numerical</w:t>
      </w:r>
      <w:r w:rsidR="00B654FC">
        <w:rPr>
          <w:sz w:val="28"/>
        </w:rPr>
        <w:t xml:space="preserve"> </w:t>
      </w:r>
      <w:r>
        <w:rPr>
          <w:sz w:val="28"/>
        </w:rPr>
        <w:t>computing</w:t>
      </w:r>
      <w:r w:rsidR="00B654FC">
        <w:rPr>
          <w:sz w:val="28"/>
        </w:rPr>
        <w:t xml:space="preserve"> </w:t>
      </w:r>
      <w:r>
        <w:rPr>
          <w:sz w:val="28"/>
        </w:rPr>
        <w:t>environment</w:t>
      </w:r>
      <w:r w:rsidR="00B654FC">
        <w:rPr>
          <w:sz w:val="28"/>
        </w:rPr>
        <w:t xml:space="preserve"> </w:t>
      </w:r>
      <w:r>
        <w:rPr>
          <w:sz w:val="28"/>
        </w:rPr>
        <w:t>widely</w:t>
      </w:r>
      <w:r w:rsidR="00B654FC">
        <w:rPr>
          <w:sz w:val="28"/>
        </w:rPr>
        <w:t xml:space="preserve"> </w:t>
      </w:r>
      <w:r>
        <w:rPr>
          <w:sz w:val="28"/>
        </w:rPr>
        <w:t>used</w:t>
      </w:r>
      <w:r w:rsidR="00B654FC">
        <w:rPr>
          <w:sz w:val="28"/>
        </w:rPr>
        <w:t xml:space="preserve"> </w:t>
      </w:r>
      <w:r>
        <w:rPr>
          <w:sz w:val="28"/>
        </w:rPr>
        <w:t>in</w:t>
      </w:r>
      <w:r w:rsidR="00B654FC">
        <w:rPr>
          <w:sz w:val="28"/>
        </w:rPr>
        <w:t xml:space="preserve"> </w:t>
      </w:r>
      <w:r>
        <w:rPr>
          <w:sz w:val="28"/>
        </w:rPr>
        <w:t>academia</w:t>
      </w:r>
      <w:r w:rsidR="00B654FC">
        <w:rPr>
          <w:sz w:val="28"/>
        </w:rPr>
        <w:t xml:space="preserve"> </w:t>
      </w:r>
      <w:r>
        <w:rPr>
          <w:sz w:val="28"/>
        </w:rPr>
        <w:t>and</w:t>
      </w:r>
      <w:r w:rsidR="00B654FC">
        <w:rPr>
          <w:sz w:val="28"/>
        </w:rPr>
        <w:t xml:space="preserve"> </w:t>
      </w:r>
      <w:r>
        <w:rPr>
          <w:sz w:val="28"/>
        </w:rPr>
        <w:t>industry.</w:t>
      </w:r>
      <w:r w:rsidR="00B654FC">
        <w:rPr>
          <w:sz w:val="28"/>
        </w:rPr>
        <w:t xml:space="preserve"> </w:t>
      </w:r>
      <w:r>
        <w:rPr>
          <w:sz w:val="28"/>
        </w:rPr>
        <w:t>It</w:t>
      </w:r>
      <w:r w:rsidR="00B654FC">
        <w:rPr>
          <w:sz w:val="28"/>
        </w:rPr>
        <w:t xml:space="preserve"> offers </w:t>
      </w:r>
      <w:r>
        <w:rPr>
          <w:sz w:val="28"/>
        </w:rPr>
        <w:t>a</w:t>
      </w:r>
      <w:r w:rsidR="00B654FC">
        <w:rPr>
          <w:sz w:val="28"/>
        </w:rPr>
        <w:t xml:space="preserve"> </w:t>
      </w:r>
      <w:r>
        <w:rPr>
          <w:sz w:val="28"/>
        </w:rPr>
        <w:t>wide</w:t>
      </w:r>
      <w:r w:rsidR="00B654FC">
        <w:rPr>
          <w:sz w:val="28"/>
        </w:rPr>
        <w:t xml:space="preserve"> </w:t>
      </w:r>
      <w:r>
        <w:rPr>
          <w:sz w:val="28"/>
        </w:rPr>
        <w:t>range</w:t>
      </w:r>
      <w:r w:rsidR="00B654FC">
        <w:rPr>
          <w:sz w:val="28"/>
        </w:rPr>
        <w:t xml:space="preserve"> </w:t>
      </w:r>
      <w:r>
        <w:rPr>
          <w:sz w:val="28"/>
        </w:rPr>
        <w:t>of</w:t>
      </w:r>
      <w:r w:rsidR="00B654FC">
        <w:rPr>
          <w:sz w:val="28"/>
        </w:rPr>
        <w:t xml:space="preserve"> </w:t>
      </w:r>
      <w:r>
        <w:rPr>
          <w:sz w:val="28"/>
        </w:rPr>
        <w:t>tools</w:t>
      </w:r>
      <w:r w:rsidR="00B654FC">
        <w:rPr>
          <w:sz w:val="28"/>
        </w:rPr>
        <w:t xml:space="preserve"> </w:t>
      </w:r>
      <w:r>
        <w:rPr>
          <w:sz w:val="28"/>
        </w:rPr>
        <w:t>for</w:t>
      </w:r>
      <w:r w:rsidR="00B654FC">
        <w:rPr>
          <w:sz w:val="28"/>
        </w:rPr>
        <w:t xml:space="preserve"> </w:t>
      </w:r>
      <w:r>
        <w:rPr>
          <w:sz w:val="28"/>
        </w:rPr>
        <w:t>data</w:t>
      </w:r>
      <w:r w:rsidR="00B654FC">
        <w:rPr>
          <w:sz w:val="28"/>
        </w:rPr>
        <w:t xml:space="preserve"> </w:t>
      </w:r>
      <w:r>
        <w:rPr>
          <w:sz w:val="28"/>
        </w:rPr>
        <w:t>analysis,</w:t>
      </w:r>
      <w:r w:rsidR="00B654FC">
        <w:rPr>
          <w:sz w:val="28"/>
        </w:rPr>
        <w:t xml:space="preserve"> </w:t>
      </w:r>
      <w:r>
        <w:rPr>
          <w:sz w:val="28"/>
        </w:rPr>
        <w:t>visualization,</w:t>
      </w:r>
      <w:r w:rsidR="00B654FC">
        <w:rPr>
          <w:sz w:val="28"/>
        </w:rPr>
        <w:t xml:space="preserve"> </w:t>
      </w:r>
      <w:r>
        <w:rPr>
          <w:sz w:val="28"/>
        </w:rPr>
        <w:t>and</w:t>
      </w:r>
      <w:r w:rsidR="00B654FC">
        <w:rPr>
          <w:sz w:val="28"/>
        </w:rPr>
        <w:t xml:space="preserve"> </w:t>
      </w:r>
      <w:r>
        <w:rPr>
          <w:sz w:val="28"/>
        </w:rPr>
        <w:t>algorithm</w:t>
      </w:r>
      <w:r w:rsidR="00B654FC">
        <w:rPr>
          <w:sz w:val="28"/>
        </w:rPr>
        <w:t xml:space="preserve"> </w:t>
      </w:r>
      <w:r>
        <w:rPr>
          <w:sz w:val="28"/>
        </w:rPr>
        <w:t>development. Some of its key features include: Built-in mathematical functions: MATLAB provides</w:t>
      </w:r>
      <w:r w:rsidR="00B654FC">
        <w:rPr>
          <w:sz w:val="28"/>
        </w:rPr>
        <w:t xml:space="preserve"> </w:t>
      </w:r>
      <w:r>
        <w:rPr>
          <w:sz w:val="28"/>
        </w:rPr>
        <w:t>a</w:t>
      </w:r>
      <w:r w:rsidR="00B654FC">
        <w:rPr>
          <w:sz w:val="28"/>
        </w:rPr>
        <w:t xml:space="preserve"> </w:t>
      </w:r>
      <w:r>
        <w:rPr>
          <w:sz w:val="28"/>
        </w:rPr>
        <w:t>comprehensive</w:t>
      </w:r>
      <w:r w:rsidR="00B654FC">
        <w:rPr>
          <w:sz w:val="28"/>
        </w:rPr>
        <w:t xml:space="preserve"> </w:t>
      </w:r>
      <w:r>
        <w:rPr>
          <w:sz w:val="28"/>
        </w:rPr>
        <w:t>set</w:t>
      </w:r>
      <w:r w:rsidR="00B654FC">
        <w:rPr>
          <w:sz w:val="28"/>
        </w:rPr>
        <w:t xml:space="preserve"> </w:t>
      </w:r>
      <w:r>
        <w:rPr>
          <w:sz w:val="28"/>
        </w:rPr>
        <w:t>of</w:t>
      </w:r>
      <w:r w:rsidR="00B654FC">
        <w:rPr>
          <w:sz w:val="28"/>
        </w:rPr>
        <w:t xml:space="preserve"> </w:t>
      </w:r>
      <w:r>
        <w:rPr>
          <w:sz w:val="28"/>
        </w:rPr>
        <w:t>mathematical</w:t>
      </w:r>
      <w:r w:rsidR="00B654FC">
        <w:rPr>
          <w:sz w:val="28"/>
        </w:rPr>
        <w:t xml:space="preserve"> </w:t>
      </w:r>
      <w:r>
        <w:rPr>
          <w:sz w:val="28"/>
        </w:rPr>
        <w:t>functions,</w:t>
      </w:r>
      <w:r w:rsidR="00B654FC">
        <w:rPr>
          <w:sz w:val="28"/>
        </w:rPr>
        <w:t xml:space="preserve"> </w:t>
      </w:r>
      <w:r>
        <w:rPr>
          <w:sz w:val="28"/>
        </w:rPr>
        <w:t>including</w:t>
      </w:r>
      <w:r w:rsidR="00B654FC">
        <w:rPr>
          <w:sz w:val="28"/>
        </w:rPr>
        <w:t xml:space="preserve"> </w:t>
      </w:r>
      <w:r>
        <w:rPr>
          <w:sz w:val="28"/>
        </w:rPr>
        <w:t>linear</w:t>
      </w:r>
      <w:r w:rsidR="00B654FC">
        <w:rPr>
          <w:sz w:val="28"/>
        </w:rPr>
        <w:t xml:space="preserve"> </w:t>
      </w:r>
      <w:r>
        <w:rPr>
          <w:sz w:val="28"/>
        </w:rPr>
        <w:t>algebra, optimization,</w:t>
      </w:r>
      <w:r w:rsidR="00B654FC">
        <w:rPr>
          <w:sz w:val="28"/>
        </w:rPr>
        <w:t xml:space="preserve"> </w:t>
      </w:r>
      <w:r>
        <w:rPr>
          <w:sz w:val="28"/>
        </w:rPr>
        <w:t>and</w:t>
      </w:r>
      <w:r w:rsidR="00B654FC">
        <w:rPr>
          <w:sz w:val="28"/>
        </w:rPr>
        <w:t xml:space="preserve"> </w:t>
      </w:r>
      <w:r>
        <w:rPr>
          <w:sz w:val="28"/>
        </w:rPr>
        <w:t>statistics.</w:t>
      </w:r>
      <w:r w:rsidR="00B654FC">
        <w:rPr>
          <w:sz w:val="28"/>
        </w:rPr>
        <w:t xml:space="preserve"> </w:t>
      </w:r>
      <w:r>
        <w:rPr>
          <w:sz w:val="28"/>
        </w:rPr>
        <w:t>Interactive</w:t>
      </w:r>
      <w:r w:rsidR="00B654FC">
        <w:rPr>
          <w:sz w:val="28"/>
        </w:rPr>
        <w:t xml:space="preserve"> </w:t>
      </w:r>
      <w:r>
        <w:rPr>
          <w:sz w:val="28"/>
        </w:rPr>
        <w:t>environment:</w:t>
      </w:r>
      <w:r w:rsidR="00B654FC">
        <w:rPr>
          <w:sz w:val="28"/>
        </w:rPr>
        <w:t xml:space="preserve"> </w:t>
      </w:r>
      <w:r>
        <w:rPr>
          <w:sz w:val="28"/>
        </w:rPr>
        <w:t>The</w:t>
      </w:r>
      <w:r w:rsidR="00B654FC">
        <w:rPr>
          <w:sz w:val="28"/>
        </w:rPr>
        <w:t xml:space="preserve"> </w:t>
      </w:r>
      <w:r>
        <w:rPr>
          <w:sz w:val="28"/>
        </w:rPr>
        <w:t>MATLAB</w:t>
      </w:r>
      <w:r w:rsidR="00B654FC">
        <w:rPr>
          <w:sz w:val="28"/>
        </w:rPr>
        <w:t xml:space="preserve"> </w:t>
      </w:r>
      <w:r>
        <w:rPr>
          <w:sz w:val="28"/>
        </w:rPr>
        <w:t>environment allows</w:t>
      </w:r>
      <w:r w:rsidR="00B654FC">
        <w:rPr>
          <w:sz w:val="28"/>
        </w:rPr>
        <w:t xml:space="preserve"> </w:t>
      </w:r>
      <w:r>
        <w:rPr>
          <w:sz w:val="28"/>
        </w:rPr>
        <w:t>users</w:t>
      </w:r>
      <w:r w:rsidR="00B654FC">
        <w:rPr>
          <w:sz w:val="28"/>
        </w:rPr>
        <w:t xml:space="preserve"> </w:t>
      </w:r>
      <w:r>
        <w:rPr>
          <w:sz w:val="28"/>
        </w:rPr>
        <w:t>to</w:t>
      </w:r>
      <w:r w:rsidR="00B654FC">
        <w:rPr>
          <w:sz w:val="28"/>
        </w:rPr>
        <w:t xml:space="preserve"> </w:t>
      </w:r>
      <w:r>
        <w:rPr>
          <w:sz w:val="28"/>
        </w:rPr>
        <w:t>interact</w:t>
      </w:r>
      <w:r w:rsidR="00B654FC">
        <w:rPr>
          <w:sz w:val="28"/>
        </w:rPr>
        <w:t xml:space="preserve"> </w:t>
      </w:r>
      <w:r>
        <w:rPr>
          <w:sz w:val="28"/>
        </w:rPr>
        <w:t>with</w:t>
      </w:r>
      <w:r w:rsidR="00B654FC">
        <w:rPr>
          <w:sz w:val="28"/>
        </w:rPr>
        <w:t xml:space="preserve"> </w:t>
      </w:r>
      <w:r>
        <w:rPr>
          <w:sz w:val="28"/>
        </w:rPr>
        <w:t>their</w:t>
      </w:r>
      <w:r w:rsidR="00B654FC">
        <w:rPr>
          <w:sz w:val="28"/>
        </w:rPr>
        <w:t xml:space="preserve"> </w:t>
      </w:r>
      <w:r>
        <w:rPr>
          <w:sz w:val="28"/>
        </w:rPr>
        <w:t>data</w:t>
      </w:r>
      <w:r w:rsidR="00B654FC">
        <w:rPr>
          <w:sz w:val="28"/>
        </w:rPr>
        <w:t xml:space="preserve"> </w:t>
      </w:r>
      <w:r>
        <w:rPr>
          <w:sz w:val="28"/>
        </w:rPr>
        <w:t>and</w:t>
      </w:r>
      <w:r w:rsidR="00B654FC">
        <w:rPr>
          <w:sz w:val="28"/>
        </w:rPr>
        <w:t xml:space="preserve"> </w:t>
      </w:r>
      <w:r>
        <w:rPr>
          <w:sz w:val="28"/>
        </w:rPr>
        <w:t>algorithms</w:t>
      </w:r>
      <w:r w:rsidR="00B654FC">
        <w:rPr>
          <w:sz w:val="28"/>
        </w:rPr>
        <w:t xml:space="preserve"> </w:t>
      </w:r>
      <w:r>
        <w:rPr>
          <w:sz w:val="28"/>
        </w:rPr>
        <w:t>in</w:t>
      </w:r>
      <w:r w:rsidR="00B654FC">
        <w:rPr>
          <w:sz w:val="28"/>
        </w:rPr>
        <w:t xml:space="preserve"> </w:t>
      </w:r>
      <w:r>
        <w:rPr>
          <w:sz w:val="28"/>
        </w:rPr>
        <w:t>a</w:t>
      </w:r>
      <w:r w:rsidR="00B654FC">
        <w:rPr>
          <w:sz w:val="28"/>
        </w:rPr>
        <w:t xml:space="preserve"> </w:t>
      </w:r>
      <w:r>
        <w:rPr>
          <w:sz w:val="28"/>
        </w:rPr>
        <w:t>intuitive</w:t>
      </w:r>
      <w:r w:rsidR="00B654FC">
        <w:rPr>
          <w:sz w:val="28"/>
        </w:rPr>
        <w:t xml:space="preserve"> </w:t>
      </w:r>
      <w:r>
        <w:rPr>
          <w:sz w:val="28"/>
        </w:rPr>
        <w:t>way,</w:t>
      </w:r>
      <w:r w:rsidR="00B654FC">
        <w:rPr>
          <w:sz w:val="28"/>
        </w:rPr>
        <w:t xml:space="preserve"> </w:t>
      </w:r>
      <w:r>
        <w:rPr>
          <w:sz w:val="28"/>
        </w:rPr>
        <w:t>making it easy to test and debug code.Visualization tools: MATLAB</w:t>
      </w:r>
      <w:r w:rsidR="00B654FC">
        <w:rPr>
          <w:sz w:val="28"/>
        </w:rPr>
        <w:t xml:space="preserve"> </w:t>
      </w:r>
      <w:r>
        <w:rPr>
          <w:sz w:val="28"/>
        </w:rPr>
        <w:t>provides powerful tools for data visualization, including 2D and 3D plotting, and animations.</w:t>
      </w:r>
    </w:p>
    <w:p w:rsidR="005636EA" w:rsidRDefault="00850BEE" w:rsidP="00B654FC">
      <w:pPr>
        <w:spacing w:before="189"/>
        <w:ind w:left="160" w:right="113"/>
        <w:jc w:val="both"/>
        <w:rPr>
          <w:sz w:val="32"/>
        </w:rPr>
      </w:pPr>
      <w:r>
        <w:rPr>
          <w:sz w:val="28"/>
        </w:rPr>
        <w:t xml:space="preserve"> Toolboxes and add-ons: MATLABoffers avariety of</w:t>
      </w:r>
      <w:r w:rsidR="00B654FC">
        <w:rPr>
          <w:sz w:val="28"/>
        </w:rPr>
        <w:t xml:space="preserve"> </w:t>
      </w:r>
      <w:r>
        <w:rPr>
          <w:sz w:val="28"/>
        </w:rPr>
        <w:t>tool</w:t>
      </w:r>
      <w:r w:rsidR="00B654FC">
        <w:rPr>
          <w:sz w:val="28"/>
        </w:rPr>
        <w:t xml:space="preserve"> </w:t>
      </w:r>
      <w:r>
        <w:rPr>
          <w:sz w:val="28"/>
        </w:rPr>
        <w:t>boxes</w:t>
      </w:r>
      <w:r w:rsidR="00B654FC">
        <w:rPr>
          <w:sz w:val="28"/>
        </w:rPr>
        <w:t xml:space="preserve"> </w:t>
      </w:r>
      <w:r>
        <w:rPr>
          <w:sz w:val="28"/>
        </w:rPr>
        <w:t>and add-ons for specific domain</w:t>
      </w:r>
      <w:r>
        <w:rPr>
          <w:sz w:val="32"/>
        </w:rPr>
        <w:t xml:space="preserve">s </w:t>
      </w:r>
      <w:r>
        <w:rPr>
          <w:sz w:val="28"/>
        </w:rPr>
        <w:t>such as signal processing, control systems, and image processing. Integrations: MATLAB can integrate with other programming languages, such as C,C++, and Java, allowing users to combine the best of both worlds.In</w:t>
      </w:r>
      <w:r w:rsidR="00B654FC">
        <w:rPr>
          <w:sz w:val="28"/>
        </w:rPr>
        <w:t xml:space="preserve"> </w:t>
      </w:r>
      <w:r>
        <w:rPr>
          <w:sz w:val="28"/>
        </w:rPr>
        <w:t>conclusion,</w:t>
      </w:r>
      <w:r w:rsidR="00B654FC">
        <w:rPr>
          <w:sz w:val="28"/>
        </w:rPr>
        <w:t xml:space="preserve"> </w:t>
      </w:r>
      <w:r>
        <w:rPr>
          <w:sz w:val="28"/>
        </w:rPr>
        <w:t>MATLAB</w:t>
      </w:r>
      <w:r w:rsidR="00B654FC">
        <w:rPr>
          <w:sz w:val="28"/>
        </w:rPr>
        <w:t xml:space="preserve"> </w:t>
      </w:r>
      <w:r>
        <w:rPr>
          <w:sz w:val="28"/>
        </w:rPr>
        <w:t>is</w:t>
      </w:r>
      <w:r w:rsidR="00B654FC">
        <w:rPr>
          <w:sz w:val="28"/>
        </w:rPr>
        <w:t xml:space="preserve"> </w:t>
      </w:r>
      <w:r>
        <w:rPr>
          <w:sz w:val="28"/>
        </w:rPr>
        <w:t>a</w:t>
      </w:r>
      <w:r w:rsidR="00B654FC">
        <w:rPr>
          <w:sz w:val="28"/>
        </w:rPr>
        <w:t xml:space="preserve"> </w:t>
      </w:r>
      <w:r>
        <w:rPr>
          <w:sz w:val="28"/>
        </w:rPr>
        <w:t>versatile</w:t>
      </w:r>
      <w:r w:rsidR="00B654FC">
        <w:rPr>
          <w:sz w:val="28"/>
        </w:rPr>
        <w:t xml:space="preserve"> </w:t>
      </w:r>
      <w:r>
        <w:rPr>
          <w:sz w:val="28"/>
        </w:rPr>
        <w:t>tool</w:t>
      </w:r>
      <w:r w:rsidR="00B654FC">
        <w:rPr>
          <w:sz w:val="28"/>
        </w:rPr>
        <w:t xml:space="preserve"> </w:t>
      </w:r>
      <w:r>
        <w:rPr>
          <w:sz w:val="28"/>
        </w:rPr>
        <w:t>for</w:t>
      </w:r>
      <w:r w:rsidR="00B654FC">
        <w:rPr>
          <w:sz w:val="28"/>
        </w:rPr>
        <w:t xml:space="preserve"> </w:t>
      </w:r>
      <w:r>
        <w:rPr>
          <w:sz w:val="28"/>
        </w:rPr>
        <w:t>numerical</w:t>
      </w:r>
      <w:r w:rsidR="00B654FC">
        <w:rPr>
          <w:sz w:val="28"/>
        </w:rPr>
        <w:t xml:space="preserve"> </w:t>
      </w:r>
      <w:r>
        <w:rPr>
          <w:sz w:val="28"/>
        </w:rPr>
        <w:t>computing</w:t>
      </w:r>
      <w:r w:rsidR="00B654FC">
        <w:rPr>
          <w:sz w:val="28"/>
        </w:rPr>
        <w:t xml:space="preserve"> </w:t>
      </w:r>
      <w:r>
        <w:rPr>
          <w:sz w:val="28"/>
        </w:rPr>
        <w:t>and data</w:t>
      </w:r>
      <w:r w:rsidR="00B654FC">
        <w:rPr>
          <w:sz w:val="28"/>
        </w:rPr>
        <w:t xml:space="preserve"> </w:t>
      </w:r>
      <w:r>
        <w:rPr>
          <w:sz w:val="28"/>
        </w:rPr>
        <w:t>analysis</w:t>
      </w:r>
      <w:r w:rsidR="00B654FC">
        <w:rPr>
          <w:sz w:val="28"/>
        </w:rPr>
        <w:t xml:space="preserve"> </w:t>
      </w:r>
      <w:r>
        <w:rPr>
          <w:sz w:val="28"/>
        </w:rPr>
        <w:t>that</w:t>
      </w:r>
      <w:r w:rsidR="00B654FC">
        <w:rPr>
          <w:sz w:val="28"/>
        </w:rPr>
        <w:t xml:space="preserve"> </w:t>
      </w:r>
      <w:r>
        <w:rPr>
          <w:sz w:val="28"/>
        </w:rPr>
        <w:t>can</w:t>
      </w:r>
      <w:r w:rsidR="00B654FC">
        <w:rPr>
          <w:sz w:val="28"/>
        </w:rPr>
        <w:t xml:space="preserve"> </w:t>
      </w:r>
      <w:r>
        <w:rPr>
          <w:sz w:val="28"/>
        </w:rPr>
        <w:t>be</w:t>
      </w:r>
      <w:r w:rsidR="00B654FC">
        <w:rPr>
          <w:sz w:val="28"/>
        </w:rPr>
        <w:t xml:space="preserve"> </w:t>
      </w:r>
      <w:r>
        <w:rPr>
          <w:sz w:val="28"/>
        </w:rPr>
        <w:t>applied</w:t>
      </w:r>
      <w:r w:rsidR="00B654FC">
        <w:rPr>
          <w:sz w:val="28"/>
        </w:rPr>
        <w:t xml:space="preserve"> </w:t>
      </w:r>
      <w:r>
        <w:rPr>
          <w:sz w:val="28"/>
        </w:rPr>
        <w:t>to</w:t>
      </w:r>
      <w:r w:rsidR="00B654FC">
        <w:rPr>
          <w:sz w:val="28"/>
        </w:rPr>
        <w:t xml:space="preserve"> </w:t>
      </w:r>
      <w:r>
        <w:rPr>
          <w:sz w:val="28"/>
        </w:rPr>
        <w:t>a</w:t>
      </w:r>
      <w:r w:rsidR="00B654FC">
        <w:rPr>
          <w:sz w:val="28"/>
        </w:rPr>
        <w:t xml:space="preserve"> </w:t>
      </w:r>
      <w:r>
        <w:rPr>
          <w:sz w:val="28"/>
        </w:rPr>
        <w:t>wide</w:t>
      </w:r>
      <w:r w:rsidR="00B654FC">
        <w:rPr>
          <w:sz w:val="28"/>
        </w:rPr>
        <w:t xml:space="preserve"> </w:t>
      </w:r>
      <w:r>
        <w:rPr>
          <w:sz w:val="28"/>
        </w:rPr>
        <w:t>range</w:t>
      </w:r>
      <w:r w:rsidR="00B654FC">
        <w:rPr>
          <w:sz w:val="28"/>
        </w:rPr>
        <w:t xml:space="preserve"> </w:t>
      </w:r>
      <w:r>
        <w:rPr>
          <w:sz w:val="28"/>
        </w:rPr>
        <w:t>of</w:t>
      </w:r>
      <w:r w:rsidR="00B654FC">
        <w:rPr>
          <w:sz w:val="28"/>
        </w:rPr>
        <w:t xml:space="preserve"> </w:t>
      </w:r>
      <w:r>
        <w:rPr>
          <w:sz w:val="28"/>
        </w:rPr>
        <w:t>applications.</w:t>
      </w:r>
      <w:r w:rsidR="00B654FC">
        <w:rPr>
          <w:sz w:val="28"/>
        </w:rPr>
        <w:t xml:space="preserve"> </w:t>
      </w:r>
      <w:r>
        <w:rPr>
          <w:sz w:val="28"/>
        </w:rPr>
        <w:t>MATLAB</w:t>
      </w:r>
      <w:r w:rsidR="00B654FC">
        <w:rPr>
          <w:sz w:val="28"/>
        </w:rPr>
        <w:t xml:space="preserve"> </w:t>
      </w:r>
      <w:r>
        <w:rPr>
          <w:sz w:val="28"/>
        </w:rPr>
        <w:t xml:space="preserve">offers a comprehensive and user-friendly environment for developing and testing your </w:t>
      </w:r>
      <w:r>
        <w:rPr>
          <w:spacing w:val="-2"/>
          <w:sz w:val="28"/>
        </w:rPr>
        <w:t>algorithms</w:t>
      </w:r>
      <w:r>
        <w:rPr>
          <w:spacing w:val="-2"/>
          <w:sz w:val="32"/>
        </w:rPr>
        <w:t>.</w:t>
      </w:r>
    </w:p>
    <w:p w:rsidR="005636EA" w:rsidRDefault="00850BEE">
      <w:pPr>
        <w:pStyle w:val="Heading5"/>
        <w:spacing w:before="164"/>
        <w:jc w:val="both"/>
      </w:pPr>
      <w:r>
        <w:t xml:space="preserve">Uses of </w:t>
      </w:r>
      <w:r>
        <w:rPr>
          <w:spacing w:val="-2"/>
        </w:rPr>
        <w:t>Matlab:</w:t>
      </w:r>
    </w:p>
    <w:p w:rsidR="005636EA" w:rsidRDefault="00850BEE">
      <w:pPr>
        <w:pStyle w:val="ListParagraph"/>
        <w:numPr>
          <w:ilvl w:val="0"/>
          <w:numId w:val="3"/>
        </w:numPr>
        <w:tabs>
          <w:tab w:val="left" w:pos="328"/>
        </w:tabs>
        <w:spacing w:before="191"/>
        <w:ind w:left="328" w:hanging="168"/>
        <w:rPr>
          <w:sz w:val="28"/>
        </w:rPr>
      </w:pPr>
      <w:r>
        <w:rPr>
          <w:sz w:val="28"/>
        </w:rPr>
        <w:t>Performing</w:t>
      </w:r>
      <w:r w:rsidR="00B654FC">
        <w:rPr>
          <w:sz w:val="28"/>
        </w:rPr>
        <w:t xml:space="preserve"> </w:t>
      </w:r>
      <w:r>
        <w:rPr>
          <w:sz w:val="28"/>
        </w:rPr>
        <w:t>numerical</w:t>
      </w:r>
      <w:r w:rsidR="00B654FC">
        <w:rPr>
          <w:sz w:val="28"/>
        </w:rPr>
        <w:t xml:space="preserve"> </w:t>
      </w:r>
      <w:r>
        <w:rPr>
          <w:sz w:val="28"/>
        </w:rPr>
        <w:t>linear</w:t>
      </w:r>
      <w:r w:rsidR="00B654FC">
        <w:rPr>
          <w:sz w:val="28"/>
        </w:rPr>
        <w:t xml:space="preserve"> </w:t>
      </w:r>
      <w:r>
        <w:rPr>
          <w:spacing w:val="-2"/>
          <w:sz w:val="28"/>
        </w:rPr>
        <w:t>algebra</w:t>
      </w:r>
    </w:p>
    <w:p w:rsidR="005636EA" w:rsidRDefault="00850BEE">
      <w:pPr>
        <w:pStyle w:val="ListParagraph"/>
        <w:numPr>
          <w:ilvl w:val="0"/>
          <w:numId w:val="3"/>
        </w:numPr>
        <w:tabs>
          <w:tab w:val="left" w:pos="328"/>
        </w:tabs>
        <w:spacing w:before="185"/>
        <w:ind w:left="328" w:hanging="168"/>
        <w:rPr>
          <w:sz w:val="28"/>
        </w:rPr>
      </w:pPr>
      <w:r>
        <w:rPr>
          <w:sz w:val="28"/>
        </w:rPr>
        <w:t>Numerical</w:t>
      </w:r>
      <w:r w:rsidR="00B654FC">
        <w:rPr>
          <w:sz w:val="28"/>
        </w:rPr>
        <w:t xml:space="preserve"> </w:t>
      </w:r>
      <w:r>
        <w:rPr>
          <w:sz w:val="28"/>
        </w:rPr>
        <w:t>computation</w:t>
      </w:r>
      <w:r w:rsidR="00B654FC">
        <w:rPr>
          <w:sz w:val="28"/>
        </w:rPr>
        <w:t xml:space="preserve"> </w:t>
      </w:r>
      <w:r>
        <w:rPr>
          <w:sz w:val="28"/>
        </w:rPr>
        <w:t>of</w:t>
      </w:r>
      <w:r w:rsidR="00B654FC">
        <w:rPr>
          <w:sz w:val="28"/>
        </w:rPr>
        <w:t xml:space="preserve"> </w:t>
      </w:r>
      <w:r>
        <w:rPr>
          <w:spacing w:val="-2"/>
          <w:sz w:val="28"/>
        </w:rPr>
        <w:t>Matrices</w:t>
      </w:r>
    </w:p>
    <w:p w:rsidR="005636EA" w:rsidRDefault="00850BEE">
      <w:pPr>
        <w:pStyle w:val="ListParagraph"/>
        <w:numPr>
          <w:ilvl w:val="0"/>
          <w:numId w:val="3"/>
        </w:numPr>
        <w:tabs>
          <w:tab w:val="left" w:pos="328"/>
        </w:tabs>
        <w:spacing w:before="186"/>
        <w:ind w:left="328" w:hanging="168"/>
        <w:rPr>
          <w:sz w:val="28"/>
        </w:rPr>
      </w:pPr>
      <w:r>
        <w:rPr>
          <w:sz w:val="28"/>
        </w:rPr>
        <w:t>Data</w:t>
      </w:r>
      <w:r w:rsidR="00B654FC">
        <w:rPr>
          <w:sz w:val="28"/>
        </w:rPr>
        <w:t xml:space="preserve"> </w:t>
      </w:r>
      <w:r>
        <w:rPr>
          <w:sz w:val="28"/>
        </w:rPr>
        <w:t>analysis</w:t>
      </w:r>
      <w:r w:rsidR="00B654FC">
        <w:rPr>
          <w:sz w:val="28"/>
        </w:rPr>
        <w:t xml:space="preserve"> </w:t>
      </w:r>
      <w:r>
        <w:rPr>
          <w:sz w:val="28"/>
        </w:rPr>
        <w:t>and</w:t>
      </w:r>
      <w:r w:rsidR="00B654FC">
        <w:rPr>
          <w:sz w:val="28"/>
        </w:rPr>
        <w:t xml:space="preserve"> </w:t>
      </w:r>
      <w:r>
        <w:rPr>
          <w:spacing w:val="-2"/>
          <w:sz w:val="28"/>
        </w:rPr>
        <w:t>visualization</w:t>
      </w:r>
    </w:p>
    <w:p w:rsidR="005636EA" w:rsidRDefault="00850BEE">
      <w:pPr>
        <w:pStyle w:val="ListParagraph"/>
        <w:numPr>
          <w:ilvl w:val="0"/>
          <w:numId w:val="3"/>
        </w:numPr>
        <w:tabs>
          <w:tab w:val="left" w:pos="328"/>
        </w:tabs>
        <w:spacing w:before="185"/>
        <w:ind w:left="328" w:hanging="168"/>
        <w:rPr>
          <w:sz w:val="28"/>
        </w:rPr>
      </w:pPr>
      <w:r>
        <w:rPr>
          <w:sz w:val="28"/>
        </w:rPr>
        <w:t>Plotting</w:t>
      </w:r>
      <w:r w:rsidR="00B654FC">
        <w:rPr>
          <w:sz w:val="28"/>
        </w:rPr>
        <w:t xml:space="preserve"> </w:t>
      </w:r>
      <w:r>
        <w:rPr>
          <w:sz w:val="28"/>
        </w:rPr>
        <w:t>graphs</w:t>
      </w:r>
      <w:r w:rsidR="00B654FC">
        <w:rPr>
          <w:sz w:val="28"/>
        </w:rPr>
        <w:t xml:space="preserve"> </w:t>
      </w:r>
      <w:r>
        <w:rPr>
          <w:sz w:val="28"/>
        </w:rPr>
        <w:t>for</w:t>
      </w:r>
      <w:r w:rsidR="00B654FC">
        <w:rPr>
          <w:sz w:val="28"/>
        </w:rPr>
        <w:t xml:space="preserve"> </w:t>
      </w:r>
      <w:r>
        <w:rPr>
          <w:sz w:val="28"/>
        </w:rPr>
        <w:t>larger</w:t>
      </w:r>
      <w:r w:rsidR="00B654FC">
        <w:rPr>
          <w:sz w:val="28"/>
        </w:rPr>
        <w:t xml:space="preserve"> </w:t>
      </w:r>
      <w:r>
        <w:rPr>
          <w:sz w:val="28"/>
        </w:rPr>
        <w:t>data</w:t>
      </w:r>
      <w:r>
        <w:rPr>
          <w:spacing w:val="-4"/>
          <w:sz w:val="28"/>
        </w:rPr>
        <w:t>sets</w:t>
      </w:r>
    </w:p>
    <w:p w:rsidR="005636EA" w:rsidRDefault="00850BEE">
      <w:pPr>
        <w:pStyle w:val="ListParagraph"/>
        <w:numPr>
          <w:ilvl w:val="0"/>
          <w:numId w:val="3"/>
        </w:numPr>
        <w:tabs>
          <w:tab w:val="left" w:pos="328"/>
        </w:tabs>
        <w:spacing w:before="187"/>
        <w:ind w:left="328" w:hanging="168"/>
        <w:rPr>
          <w:sz w:val="28"/>
        </w:rPr>
      </w:pPr>
      <w:r>
        <w:rPr>
          <w:sz w:val="28"/>
        </w:rPr>
        <w:t>Developing</w:t>
      </w:r>
      <w:r w:rsidR="00B654FC">
        <w:rPr>
          <w:sz w:val="28"/>
        </w:rPr>
        <w:t xml:space="preserve"> </w:t>
      </w:r>
      <w:r>
        <w:rPr>
          <w:spacing w:val="-2"/>
          <w:sz w:val="28"/>
        </w:rPr>
        <w:t>algorithms</w:t>
      </w:r>
    </w:p>
    <w:p w:rsidR="005636EA" w:rsidRDefault="00850BEE">
      <w:pPr>
        <w:pStyle w:val="ListParagraph"/>
        <w:numPr>
          <w:ilvl w:val="0"/>
          <w:numId w:val="3"/>
        </w:numPr>
        <w:tabs>
          <w:tab w:val="left" w:pos="346"/>
        </w:tabs>
        <w:spacing w:before="185" w:line="259" w:lineRule="auto"/>
        <w:ind w:right="118" w:firstLine="0"/>
        <w:rPr>
          <w:sz w:val="28"/>
        </w:rPr>
      </w:pPr>
      <w:r>
        <w:rPr>
          <w:sz w:val="28"/>
        </w:rPr>
        <w:t>Creating interfaces for the user that is the GUI- Graphical User Interface and other applications that is the API – Application Programming Interface</w:t>
      </w:r>
    </w:p>
    <w:p w:rsidR="005636EA" w:rsidRDefault="005636EA">
      <w:pPr>
        <w:spacing w:line="259" w:lineRule="auto"/>
        <w:rPr>
          <w:sz w:val="28"/>
        </w:rPr>
        <w:sectPr w:rsidR="005636EA">
          <w:pgSz w:w="11910" w:h="16840"/>
          <w:pgMar w:top="1360" w:right="1320" w:bottom="1200" w:left="1280" w:header="0" w:footer="1000" w:gutter="0"/>
          <w:cols w:space="720"/>
        </w:sectPr>
      </w:pPr>
    </w:p>
    <w:p w:rsidR="005636EA" w:rsidRDefault="00850BEE">
      <w:pPr>
        <w:pStyle w:val="Heading5"/>
        <w:spacing w:before="64"/>
      </w:pPr>
      <w:r>
        <w:lastRenderedPageBreak/>
        <w:t>COMMANDS</w:t>
      </w:r>
      <w:r w:rsidR="008644E7">
        <w:t xml:space="preserve"> </w:t>
      </w:r>
      <w:r>
        <w:t xml:space="preserve">IN </w:t>
      </w:r>
      <w:r>
        <w:rPr>
          <w:spacing w:val="-2"/>
        </w:rPr>
        <w:t>MATLAB:</w:t>
      </w:r>
    </w:p>
    <w:p w:rsidR="005636EA" w:rsidRDefault="00850BEE">
      <w:pPr>
        <w:pStyle w:val="ListParagraph"/>
        <w:numPr>
          <w:ilvl w:val="0"/>
          <w:numId w:val="2"/>
        </w:numPr>
        <w:tabs>
          <w:tab w:val="left" w:pos="509"/>
        </w:tabs>
        <w:spacing w:before="191"/>
        <w:ind w:left="509" w:hanging="279"/>
        <w:jc w:val="left"/>
        <w:rPr>
          <w:sz w:val="28"/>
        </w:rPr>
      </w:pPr>
      <w:r>
        <w:rPr>
          <w:sz w:val="28"/>
        </w:rPr>
        <w:t>disp–display</w:t>
      </w:r>
      <w:r w:rsidR="00B654FC">
        <w:rPr>
          <w:sz w:val="28"/>
        </w:rPr>
        <w:t xml:space="preserve"> </w:t>
      </w:r>
      <w:r>
        <w:rPr>
          <w:sz w:val="28"/>
        </w:rPr>
        <w:t>a</w:t>
      </w:r>
      <w:r w:rsidR="00B654FC">
        <w:rPr>
          <w:sz w:val="28"/>
        </w:rPr>
        <w:t xml:space="preserve"> </w:t>
      </w:r>
      <w:r>
        <w:rPr>
          <w:sz w:val="28"/>
        </w:rPr>
        <w:t>message</w:t>
      </w:r>
      <w:r w:rsidR="00B654FC">
        <w:rPr>
          <w:sz w:val="28"/>
        </w:rPr>
        <w:t xml:space="preserve"> </w:t>
      </w:r>
      <w:r>
        <w:rPr>
          <w:sz w:val="28"/>
        </w:rPr>
        <w:t>or</w:t>
      </w:r>
      <w:r w:rsidR="00B654FC">
        <w:rPr>
          <w:sz w:val="28"/>
        </w:rPr>
        <w:t xml:space="preserve"> </w:t>
      </w:r>
      <w:r>
        <w:rPr>
          <w:sz w:val="28"/>
        </w:rPr>
        <w:t>the</w:t>
      </w:r>
      <w:r w:rsidR="00B654FC">
        <w:rPr>
          <w:sz w:val="28"/>
        </w:rPr>
        <w:t xml:space="preserve"> </w:t>
      </w:r>
      <w:r>
        <w:rPr>
          <w:sz w:val="28"/>
        </w:rPr>
        <w:t>value</w:t>
      </w:r>
      <w:r w:rsidR="00B654FC">
        <w:rPr>
          <w:sz w:val="28"/>
        </w:rPr>
        <w:t xml:space="preserve"> </w:t>
      </w:r>
      <w:r>
        <w:rPr>
          <w:sz w:val="28"/>
        </w:rPr>
        <w:t>of</w:t>
      </w:r>
      <w:r w:rsidR="00B654FC">
        <w:rPr>
          <w:sz w:val="28"/>
        </w:rPr>
        <w:t xml:space="preserve"> </w:t>
      </w:r>
      <w:r>
        <w:rPr>
          <w:sz w:val="28"/>
        </w:rPr>
        <w:t>a</w:t>
      </w:r>
      <w:r w:rsidR="00B654FC">
        <w:rPr>
          <w:sz w:val="28"/>
        </w:rPr>
        <w:t xml:space="preserve"> </w:t>
      </w:r>
      <w:r>
        <w:rPr>
          <w:sz w:val="28"/>
        </w:rPr>
        <w:t>variable</w:t>
      </w:r>
      <w:r w:rsidR="00B654FC">
        <w:rPr>
          <w:sz w:val="28"/>
        </w:rPr>
        <w:t xml:space="preserve"> </w:t>
      </w:r>
      <w:r>
        <w:rPr>
          <w:sz w:val="28"/>
        </w:rPr>
        <w:t>in</w:t>
      </w:r>
      <w:r w:rsidR="00B654FC">
        <w:rPr>
          <w:sz w:val="28"/>
        </w:rPr>
        <w:t xml:space="preserve"> </w:t>
      </w:r>
      <w:r>
        <w:rPr>
          <w:sz w:val="28"/>
        </w:rPr>
        <w:t>the</w:t>
      </w:r>
      <w:r w:rsidR="00B654FC">
        <w:rPr>
          <w:sz w:val="28"/>
        </w:rPr>
        <w:t xml:space="preserve"> </w:t>
      </w:r>
      <w:r>
        <w:rPr>
          <w:sz w:val="28"/>
        </w:rPr>
        <w:t>Command</w:t>
      </w:r>
      <w:r w:rsidR="00B654FC">
        <w:rPr>
          <w:sz w:val="28"/>
        </w:rPr>
        <w:t xml:space="preserve"> </w:t>
      </w:r>
      <w:r>
        <w:rPr>
          <w:spacing w:val="-2"/>
          <w:sz w:val="28"/>
        </w:rPr>
        <w:t>Window</w:t>
      </w:r>
    </w:p>
    <w:p w:rsidR="005636EA" w:rsidRDefault="00850BEE">
      <w:pPr>
        <w:pStyle w:val="ListParagraph"/>
        <w:numPr>
          <w:ilvl w:val="0"/>
          <w:numId w:val="2"/>
        </w:numPr>
        <w:tabs>
          <w:tab w:val="left" w:pos="509"/>
        </w:tabs>
        <w:spacing w:before="161"/>
        <w:ind w:left="509" w:hanging="279"/>
        <w:jc w:val="left"/>
        <w:rPr>
          <w:sz w:val="28"/>
        </w:rPr>
      </w:pPr>
      <w:r>
        <w:rPr>
          <w:sz w:val="28"/>
        </w:rPr>
        <w:t>clear–clear</w:t>
      </w:r>
      <w:r w:rsidR="00B654FC">
        <w:rPr>
          <w:sz w:val="28"/>
        </w:rPr>
        <w:t xml:space="preserve"> </w:t>
      </w:r>
      <w:r>
        <w:rPr>
          <w:sz w:val="28"/>
        </w:rPr>
        <w:t>workspace</w:t>
      </w:r>
      <w:r w:rsidR="00B654FC">
        <w:rPr>
          <w:sz w:val="28"/>
        </w:rPr>
        <w:t xml:space="preserve"> </w:t>
      </w:r>
      <w:r>
        <w:rPr>
          <w:sz w:val="28"/>
        </w:rPr>
        <w:t>variables</w:t>
      </w:r>
      <w:r w:rsidR="00B654FC">
        <w:rPr>
          <w:sz w:val="28"/>
        </w:rPr>
        <w:t xml:space="preserve"> </w:t>
      </w:r>
      <w:r>
        <w:rPr>
          <w:sz w:val="28"/>
        </w:rPr>
        <w:t>and</w:t>
      </w:r>
      <w:r w:rsidR="00B654FC">
        <w:rPr>
          <w:sz w:val="28"/>
        </w:rPr>
        <w:t xml:space="preserve"> </w:t>
      </w:r>
      <w:r>
        <w:rPr>
          <w:sz w:val="28"/>
        </w:rPr>
        <w:t>command</w:t>
      </w:r>
      <w:r w:rsidR="00B654FC">
        <w:rPr>
          <w:sz w:val="28"/>
        </w:rPr>
        <w:t xml:space="preserve"> </w:t>
      </w:r>
      <w:r>
        <w:rPr>
          <w:spacing w:val="-2"/>
          <w:sz w:val="28"/>
        </w:rPr>
        <w:t>history</w:t>
      </w:r>
    </w:p>
    <w:p w:rsidR="005636EA" w:rsidRDefault="00850BEE">
      <w:pPr>
        <w:pStyle w:val="ListParagraph"/>
        <w:numPr>
          <w:ilvl w:val="0"/>
          <w:numId w:val="2"/>
        </w:numPr>
        <w:tabs>
          <w:tab w:val="left" w:pos="509"/>
        </w:tabs>
        <w:spacing w:before="158"/>
        <w:ind w:left="509" w:hanging="279"/>
        <w:jc w:val="left"/>
        <w:rPr>
          <w:sz w:val="28"/>
        </w:rPr>
      </w:pPr>
      <w:r>
        <w:rPr>
          <w:sz w:val="28"/>
        </w:rPr>
        <w:t>clc–clear</w:t>
      </w:r>
      <w:r w:rsidR="00B654FC">
        <w:rPr>
          <w:sz w:val="28"/>
        </w:rPr>
        <w:t xml:space="preserve"> </w:t>
      </w:r>
      <w:r>
        <w:rPr>
          <w:sz w:val="28"/>
        </w:rPr>
        <w:t>the</w:t>
      </w:r>
      <w:r w:rsidR="00B654FC">
        <w:rPr>
          <w:sz w:val="28"/>
        </w:rPr>
        <w:t xml:space="preserve"> </w:t>
      </w:r>
      <w:r>
        <w:rPr>
          <w:sz w:val="28"/>
        </w:rPr>
        <w:t>Command</w:t>
      </w:r>
      <w:r w:rsidR="00B654FC">
        <w:rPr>
          <w:sz w:val="28"/>
        </w:rPr>
        <w:t xml:space="preserve"> </w:t>
      </w:r>
      <w:r>
        <w:rPr>
          <w:spacing w:val="-2"/>
          <w:sz w:val="28"/>
        </w:rPr>
        <w:t>Window</w:t>
      </w:r>
    </w:p>
    <w:p w:rsidR="005636EA" w:rsidRDefault="00850BEE">
      <w:pPr>
        <w:pStyle w:val="ListParagraph"/>
        <w:numPr>
          <w:ilvl w:val="0"/>
          <w:numId w:val="2"/>
        </w:numPr>
        <w:tabs>
          <w:tab w:val="left" w:pos="509"/>
        </w:tabs>
        <w:spacing w:before="160"/>
        <w:ind w:left="509" w:hanging="279"/>
        <w:jc w:val="left"/>
        <w:rPr>
          <w:sz w:val="28"/>
        </w:rPr>
      </w:pPr>
      <w:r>
        <w:rPr>
          <w:sz w:val="28"/>
        </w:rPr>
        <w:t>closeall–close</w:t>
      </w:r>
      <w:r w:rsidR="00B654FC">
        <w:rPr>
          <w:sz w:val="28"/>
        </w:rPr>
        <w:t xml:space="preserve"> </w:t>
      </w:r>
      <w:r>
        <w:rPr>
          <w:sz w:val="28"/>
        </w:rPr>
        <w:t>all</w:t>
      </w:r>
      <w:r>
        <w:rPr>
          <w:spacing w:val="-2"/>
          <w:sz w:val="28"/>
        </w:rPr>
        <w:t xml:space="preserve"> figures</w:t>
      </w:r>
    </w:p>
    <w:p w:rsidR="005636EA" w:rsidRDefault="00850BEE">
      <w:pPr>
        <w:pStyle w:val="ListParagraph"/>
        <w:numPr>
          <w:ilvl w:val="0"/>
          <w:numId w:val="2"/>
        </w:numPr>
        <w:tabs>
          <w:tab w:val="left" w:pos="509"/>
        </w:tabs>
        <w:spacing w:before="160"/>
        <w:ind w:left="509" w:hanging="279"/>
        <w:jc w:val="left"/>
        <w:rPr>
          <w:sz w:val="28"/>
        </w:rPr>
      </w:pPr>
      <w:r>
        <w:rPr>
          <w:sz w:val="28"/>
        </w:rPr>
        <w:t>plot–plot</w:t>
      </w:r>
      <w:r w:rsidR="00B654FC">
        <w:rPr>
          <w:sz w:val="28"/>
        </w:rPr>
        <w:t xml:space="preserve"> </w:t>
      </w:r>
      <w:r>
        <w:rPr>
          <w:sz w:val="28"/>
        </w:rPr>
        <w:t>data</w:t>
      </w:r>
      <w:r w:rsidR="00B654FC">
        <w:rPr>
          <w:sz w:val="28"/>
        </w:rPr>
        <w:t xml:space="preserve"> </w:t>
      </w:r>
      <w:r>
        <w:rPr>
          <w:sz w:val="28"/>
        </w:rPr>
        <w:t>in</w:t>
      </w:r>
      <w:r w:rsidR="00B654FC">
        <w:rPr>
          <w:sz w:val="28"/>
        </w:rPr>
        <w:t xml:space="preserve"> </w:t>
      </w:r>
      <w:r>
        <w:rPr>
          <w:sz w:val="28"/>
        </w:rPr>
        <w:t>a</w:t>
      </w:r>
      <w:r w:rsidR="00B654FC">
        <w:rPr>
          <w:sz w:val="28"/>
        </w:rPr>
        <w:t xml:space="preserve"> </w:t>
      </w:r>
      <w:r>
        <w:rPr>
          <w:sz w:val="28"/>
        </w:rPr>
        <w:t>2D</w:t>
      </w:r>
      <w:r w:rsidR="00B654FC">
        <w:rPr>
          <w:sz w:val="28"/>
        </w:rPr>
        <w:t xml:space="preserve"> </w:t>
      </w:r>
      <w:r>
        <w:rPr>
          <w:sz w:val="28"/>
        </w:rPr>
        <w:t>line</w:t>
      </w:r>
      <w:r>
        <w:rPr>
          <w:spacing w:val="-4"/>
          <w:sz w:val="28"/>
        </w:rPr>
        <w:t xml:space="preserve"> plot</w:t>
      </w:r>
    </w:p>
    <w:p w:rsidR="005636EA" w:rsidRDefault="00850BEE">
      <w:pPr>
        <w:pStyle w:val="ListParagraph"/>
        <w:numPr>
          <w:ilvl w:val="0"/>
          <w:numId w:val="2"/>
        </w:numPr>
        <w:tabs>
          <w:tab w:val="left" w:pos="509"/>
        </w:tabs>
        <w:spacing w:before="161"/>
        <w:ind w:left="509" w:hanging="279"/>
        <w:jc w:val="left"/>
        <w:rPr>
          <w:sz w:val="28"/>
        </w:rPr>
      </w:pPr>
      <w:r>
        <w:rPr>
          <w:sz w:val="28"/>
        </w:rPr>
        <w:t>xlabel</w:t>
      </w:r>
      <w:r w:rsidR="00B654FC">
        <w:rPr>
          <w:sz w:val="28"/>
        </w:rPr>
        <w:t xml:space="preserve"> </w:t>
      </w:r>
      <w:r>
        <w:rPr>
          <w:sz w:val="28"/>
        </w:rPr>
        <w:t>and</w:t>
      </w:r>
      <w:r w:rsidR="00B654FC">
        <w:rPr>
          <w:sz w:val="28"/>
        </w:rPr>
        <w:t xml:space="preserve"> </w:t>
      </w:r>
      <w:r>
        <w:rPr>
          <w:sz w:val="28"/>
        </w:rPr>
        <w:t>ylabel–add</w:t>
      </w:r>
      <w:r w:rsidR="00B654FC">
        <w:rPr>
          <w:sz w:val="28"/>
        </w:rPr>
        <w:t xml:space="preserve"> </w:t>
      </w:r>
      <w:r>
        <w:rPr>
          <w:sz w:val="28"/>
        </w:rPr>
        <w:t>labels</w:t>
      </w:r>
      <w:r w:rsidR="00B654FC">
        <w:rPr>
          <w:sz w:val="28"/>
        </w:rPr>
        <w:t xml:space="preserve"> </w:t>
      </w:r>
      <w:r>
        <w:rPr>
          <w:sz w:val="28"/>
        </w:rPr>
        <w:t>to</w:t>
      </w:r>
      <w:r w:rsidR="00B654FC">
        <w:rPr>
          <w:sz w:val="28"/>
        </w:rPr>
        <w:t xml:space="preserve"> </w:t>
      </w:r>
      <w:r>
        <w:rPr>
          <w:sz w:val="28"/>
        </w:rPr>
        <w:t>the</w:t>
      </w:r>
      <w:r w:rsidR="00B654FC">
        <w:rPr>
          <w:sz w:val="28"/>
        </w:rPr>
        <w:t xml:space="preserve"> </w:t>
      </w:r>
      <w:r>
        <w:rPr>
          <w:sz w:val="28"/>
        </w:rPr>
        <w:t>x-axis</w:t>
      </w:r>
      <w:r w:rsidR="00B654FC">
        <w:rPr>
          <w:sz w:val="28"/>
        </w:rPr>
        <w:t xml:space="preserve"> </w:t>
      </w:r>
      <w:r>
        <w:rPr>
          <w:sz w:val="28"/>
        </w:rPr>
        <w:t>and</w:t>
      </w:r>
      <w:r w:rsidR="00B654FC">
        <w:rPr>
          <w:sz w:val="28"/>
        </w:rPr>
        <w:t xml:space="preserve"> </w:t>
      </w:r>
      <w:r>
        <w:rPr>
          <w:sz w:val="28"/>
        </w:rPr>
        <w:t>y-axis,</w:t>
      </w:r>
      <w:r w:rsidR="00B654FC">
        <w:rPr>
          <w:sz w:val="28"/>
        </w:rPr>
        <w:t xml:space="preserve"> </w:t>
      </w:r>
      <w:r>
        <w:rPr>
          <w:spacing w:val="-2"/>
          <w:sz w:val="28"/>
        </w:rPr>
        <w:t>respectively</w:t>
      </w:r>
    </w:p>
    <w:p w:rsidR="005636EA" w:rsidRDefault="00850BEE">
      <w:pPr>
        <w:pStyle w:val="ListParagraph"/>
        <w:numPr>
          <w:ilvl w:val="0"/>
          <w:numId w:val="2"/>
        </w:numPr>
        <w:tabs>
          <w:tab w:val="left" w:pos="509"/>
        </w:tabs>
        <w:spacing w:before="160"/>
        <w:ind w:left="509" w:hanging="279"/>
        <w:jc w:val="left"/>
        <w:rPr>
          <w:sz w:val="28"/>
        </w:rPr>
      </w:pPr>
      <w:r>
        <w:rPr>
          <w:sz w:val="28"/>
        </w:rPr>
        <w:t>title–add</w:t>
      </w:r>
      <w:r w:rsidR="00B654FC">
        <w:rPr>
          <w:sz w:val="28"/>
        </w:rPr>
        <w:t xml:space="preserve"> </w:t>
      </w:r>
      <w:r>
        <w:rPr>
          <w:sz w:val="28"/>
        </w:rPr>
        <w:t>a</w:t>
      </w:r>
      <w:r w:rsidR="00B654FC">
        <w:rPr>
          <w:sz w:val="28"/>
        </w:rPr>
        <w:t xml:space="preserve"> </w:t>
      </w:r>
      <w:r>
        <w:rPr>
          <w:sz w:val="28"/>
        </w:rPr>
        <w:t>title</w:t>
      </w:r>
      <w:r w:rsidR="00B654FC">
        <w:rPr>
          <w:sz w:val="28"/>
        </w:rPr>
        <w:t xml:space="preserve"> </w:t>
      </w:r>
      <w:r>
        <w:rPr>
          <w:sz w:val="28"/>
        </w:rPr>
        <w:t>to</w:t>
      </w:r>
      <w:r w:rsidR="00B654FC">
        <w:rPr>
          <w:sz w:val="28"/>
        </w:rPr>
        <w:t xml:space="preserve"> </w:t>
      </w:r>
      <w:r>
        <w:rPr>
          <w:sz w:val="28"/>
        </w:rPr>
        <w:t>the</w:t>
      </w:r>
      <w:r w:rsidR="00B654FC">
        <w:rPr>
          <w:sz w:val="28"/>
        </w:rPr>
        <w:t xml:space="preserve"> </w:t>
      </w:r>
      <w:r>
        <w:rPr>
          <w:spacing w:val="-4"/>
          <w:sz w:val="28"/>
        </w:rPr>
        <w:t>plot</w:t>
      </w:r>
    </w:p>
    <w:p w:rsidR="005636EA" w:rsidRDefault="00850BEE">
      <w:pPr>
        <w:pStyle w:val="ListParagraph"/>
        <w:numPr>
          <w:ilvl w:val="0"/>
          <w:numId w:val="2"/>
        </w:numPr>
        <w:tabs>
          <w:tab w:val="left" w:pos="509"/>
        </w:tabs>
        <w:spacing w:before="161"/>
        <w:ind w:left="509" w:hanging="279"/>
        <w:jc w:val="left"/>
        <w:rPr>
          <w:sz w:val="28"/>
        </w:rPr>
      </w:pPr>
      <w:r>
        <w:rPr>
          <w:sz w:val="28"/>
        </w:rPr>
        <w:t>grid–display</w:t>
      </w:r>
      <w:r w:rsidR="00B654FC">
        <w:rPr>
          <w:sz w:val="28"/>
        </w:rPr>
        <w:t xml:space="preserve"> </w:t>
      </w:r>
      <w:r>
        <w:rPr>
          <w:sz w:val="28"/>
        </w:rPr>
        <w:t>gridlines</w:t>
      </w:r>
      <w:r w:rsidR="00B654FC">
        <w:rPr>
          <w:sz w:val="28"/>
        </w:rPr>
        <w:t xml:space="preserve"> </w:t>
      </w:r>
      <w:r>
        <w:rPr>
          <w:sz w:val="28"/>
        </w:rPr>
        <w:t>on</w:t>
      </w:r>
      <w:r w:rsidR="00B654FC">
        <w:rPr>
          <w:sz w:val="28"/>
        </w:rPr>
        <w:t xml:space="preserve"> </w:t>
      </w:r>
      <w:r>
        <w:rPr>
          <w:sz w:val="28"/>
        </w:rPr>
        <w:t>the</w:t>
      </w:r>
      <w:r w:rsidR="00B654FC">
        <w:rPr>
          <w:sz w:val="28"/>
        </w:rPr>
        <w:t xml:space="preserve"> </w:t>
      </w:r>
      <w:r>
        <w:rPr>
          <w:spacing w:val="-4"/>
          <w:sz w:val="28"/>
        </w:rPr>
        <w:t>plot</w:t>
      </w:r>
    </w:p>
    <w:p w:rsidR="005636EA" w:rsidRDefault="00850BEE">
      <w:pPr>
        <w:pStyle w:val="ListParagraph"/>
        <w:numPr>
          <w:ilvl w:val="0"/>
          <w:numId w:val="2"/>
        </w:numPr>
        <w:tabs>
          <w:tab w:val="left" w:pos="509"/>
        </w:tabs>
        <w:spacing w:before="185"/>
        <w:ind w:left="509" w:hanging="279"/>
        <w:jc w:val="left"/>
        <w:rPr>
          <w:sz w:val="28"/>
        </w:rPr>
      </w:pPr>
      <w:r>
        <w:rPr>
          <w:sz w:val="28"/>
        </w:rPr>
        <w:t>legend–add</w:t>
      </w:r>
      <w:r w:rsidR="00B654FC">
        <w:rPr>
          <w:sz w:val="28"/>
        </w:rPr>
        <w:t xml:space="preserve"> </w:t>
      </w:r>
      <w:r>
        <w:rPr>
          <w:sz w:val="28"/>
        </w:rPr>
        <w:t>a</w:t>
      </w:r>
      <w:r w:rsidR="00B654FC">
        <w:rPr>
          <w:sz w:val="28"/>
        </w:rPr>
        <w:t xml:space="preserve"> </w:t>
      </w:r>
      <w:r>
        <w:rPr>
          <w:sz w:val="28"/>
        </w:rPr>
        <w:t>legend</w:t>
      </w:r>
      <w:r w:rsidR="00B654FC">
        <w:rPr>
          <w:sz w:val="28"/>
        </w:rPr>
        <w:t xml:space="preserve"> </w:t>
      </w:r>
      <w:r>
        <w:rPr>
          <w:sz w:val="28"/>
        </w:rPr>
        <w:t>to</w:t>
      </w:r>
      <w:r w:rsidR="00B654FC">
        <w:rPr>
          <w:sz w:val="28"/>
        </w:rPr>
        <w:t xml:space="preserve"> </w:t>
      </w:r>
      <w:r>
        <w:rPr>
          <w:sz w:val="28"/>
        </w:rPr>
        <w:t>the</w:t>
      </w:r>
      <w:r w:rsidR="00B654FC">
        <w:rPr>
          <w:sz w:val="28"/>
        </w:rPr>
        <w:t xml:space="preserve"> </w:t>
      </w:r>
      <w:r>
        <w:rPr>
          <w:spacing w:val="-4"/>
          <w:sz w:val="28"/>
        </w:rPr>
        <w:t>plot</w:t>
      </w:r>
    </w:p>
    <w:p w:rsidR="005636EA" w:rsidRDefault="00850BEE">
      <w:pPr>
        <w:pStyle w:val="ListParagraph"/>
        <w:numPr>
          <w:ilvl w:val="0"/>
          <w:numId w:val="2"/>
        </w:numPr>
        <w:tabs>
          <w:tab w:val="left" w:pos="507"/>
        </w:tabs>
        <w:ind w:left="507" w:hanging="347"/>
        <w:jc w:val="left"/>
        <w:rPr>
          <w:sz w:val="28"/>
        </w:rPr>
      </w:pPr>
      <w:r>
        <w:rPr>
          <w:sz w:val="28"/>
        </w:rPr>
        <w:t>subplot–divide</w:t>
      </w:r>
      <w:r w:rsidR="00B654FC">
        <w:rPr>
          <w:sz w:val="28"/>
        </w:rPr>
        <w:t xml:space="preserve"> </w:t>
      </w:r>
      <w:r>
        <w:rPr>
          <w:sz w:val="28"/>
        </w:rPr>
        <w:t>the</w:t>
      </w:r>
      <w:r w:rsidR="00B654FC">
        <w:rPr>
          <w:sz w:val="28"/>
        </w:rPr>
        <w:t xml:space="preserve"> </w:t>
      </w:r>
      <w:r>
        <w:rPr>
          <w:sz w:val="28"/>
        </w:rPr>
        <w:t>figure</w:t>
      </w:r>
      <w:r w:rsidR="00B654FC">
        <w:rPr>
          <w:sz w:val="28"/>
        </w:rPr>
        <w:t xml:space="preserve"> </w:t>
      </w:r>
      <w:r>
        <w:rPr>
          <w:sz w:val="28"/>
        </w:rPr>
        <w:t>into</w:t>
      </w:r>
      <w:r w:rsidR="00B654FC">
        <w:rPr>
          <w:sz w:val="28"/>
        </w:rPr>
        <w:t xml:space="preserve"> </w:t>
      </w:r>
      <w:r>
        <w:rPr>
          <w:sz w:val="28"/>
        </w:rPr>
        <w:t>multiple</w:t>
      </w:r>
      <w:r w:rsidR="00B654FC">
        <w:rPr>
          <w:sz w:val="28"/>
        </w:rPr>
        <w:t xml:space="preserve"> </w:t>
      </w:r>
      <w:r>
        <w:rPr>
          <w:spacing w:val="-2"/>
          <w:sz w:val="28"/>
        </w:rPr>
        <w:t>subplots</w:t>
      </w:r>
    </w:p>
    <w:p w:rsidR="005636EA" w:rsidRDefault="00850BEE">
      <w:pPr>
        <w:pStyle w:val="ListParagraph"/>
        <w:numPr>
          <w:ilvl w:val="0"/>
          <w:numId w:val="2"/>
        </w:numPr>
        <w:tabs>
          <w:tab w:val="left" w:pos="511"/>
        </w:tabs>
        <w:spacing w:before="187"/>
        <w:ind w:left="511" w:hanging="351"/>
        <w:jc w:val="left"/>
        <w:rPr>
          <w:sz w:val="28"/>
        </w:rPr>
      </w:pPr>
      <w:r>
        <w:rPr>
          <w:sz w:val="28"/>
        </w:rPr>
        <w:t>mean–compute</w:t>
      </w:r>
      <w:r w:rsidR="00B654FC">
        <w:rPr>
          <w:sz w:val="28"/>
        </w:rPr>
        <w:t xml:space="preserve"> </w:t>
      </w:r>
      <w:r>
        <w:rPr>
          <w:sz w:val="28"/>
        </w:rPr>
        <w:t>the</w:t>
      </w:r>
      <w:r w:rsidR="00B654FC">
        <w:rPr>
          <w:sz w:val="28"/>
        </w:rPr>
        <w:t xml:space="preserve"> </w:t>
      </w:r>
      <w:r>
        <w:rPr>
          <w:sz w:val="28"/>
        </w:rPr>
        <w:t>mean</w:t>
      </w:r>
      <w:r w:rsidR="00B654FC">
        <w:rPr>
          <w:sz w:val="28"/>
        </w:rPr>
        <w:t xml:space="preserve"> </w:t>
      </w:r>
      <w:r>
        <w:rPr>
          <w:sz w:val="28"/>
        </w:rPr>
        <w:t>of</w:t>
      </w:r>
      <w:r w:rsidR="00B654FC">
        <w:rPr>
          <w:sz w:val="28"/>
        </w:rPr>
        <w:t xml:space="preserve"> </w:t>
      </w:r>
      <w:r>
        <w:rPr>
          <w:sz w:val="28"/>
        </w:rPr>
        <w:t>a</w:t>
      </w:r>
      <w:r w:rsidR="00B654FC">
        <w:rPr>
          <w:sz w:val="28"/>
        </w:rPr>
        <w:t xml:space="preserve"> </w:t>
      </w:r>
      <w:r>
        <w:rPr>
          <w:sz w:val="28"/>
        </w:rPr>
        <w:t>vector</w:t>
      </w:r>
      <w:r w:rsidR="00B654FC">
        <w:rPr>
          <w:sz w:val="28"/>
        </w:rPr>
        <w:t xml:space="preserve"> </w:t>
      </w:r>
      <w:r>
        <w:rPr>
          <w:sz w:val="28"/>
        </w:rPr>
        <w:t>or</w:t>
      </w:r>
      <w:r>
        <w:rPr>
          <w:spacing w:val="-2"/>
          <w:sz w:val="28"/>
        </w:rPr>
        <w:t xml:space="preserve"> matrix</w:t>
      </w:r>
    </w:p>
    <w:p w:rsidR="005636EA" w:rsidRDefault="00850BEE">
      <w:pPr>
        <w:pStyle w:val="ListParagraph"/>
        <w:numPr>
          <w:ilvl w:val="0"/>
          <w:numId w:val="2"/>
        </w:numPr>
        <w:tabs>
          <w:tab w:val="left" w:pos="511"/>
        </w:tabs>
        <w:ind w:left="511" w:hanging="351"/>
        <w:jc w:val="left"/>
        <w:rPr>
          <w:sz w:val="28"/>
        </w:rPr>
      </w:pPr>
      <w:r>
        <w:rPr>
          <w:sz w:val="28"/>
        </w:rPr>
        <w:t>median–compute</w:t>
      </w:r>
      <w:r w:rsidR="00B654FC">
        <w:rPr>
          <w:sz w:val="28"/>
        </w:rPr>
        <w:t xml:space="preserve"> </w:t>
      </w:r>
      <w:r>
        <w:rPr>
          <w:sz w:val="28"/>
        </w:rPr>
        <w:t>the</w:t>
      </w:r>
      <w:r w:rsidR="00B654FC">
        <w:rPr>
          <w:sz w:val="28"/>
        </w:rPr>
        <w:t xml:space="preserve"> </w:t>
      </w:r>
      <w:r>
        <w:rPr>
          <w:sz w:val="28"/>
        </w:rPr>
        <w:t>median</w:t>
      </w:r>
      <w:r w:rsidR="00B654FC">
        <w:rPr>
          <w:sz w:val="28"/>
        </w:rPr>
        <w:t xml:space="preserve"> </w:t>
      </w:r>
      <w:r>
        <w:rPr>
          <w:sz w:val="28"/>
        </w:rPr>
        <w:t>of</w:t>
      </w:r>
      <w:r w:rsidR="00B654FC">
        <w:rPr>
          <w:sz w:val="28"/>
        </w:rPr>
        <w:t xml:space="preserve"> </w:t>
      </w:r>
      <w:r>
        <w:rPr>
          <w:sz w:val="28"/>
        </w:rPr>
        <w:t>a</w:t>
      </w:r>
      <w:r w:rsidR="00B654FC">
        <w:rPr>
          <w:sz w:val="28"/>
        </w:rPr>
        <w:t xml:space="preserve"> </w:t>
      </w:r>
      <w:r>
        <w:rPr>
          <w:sz w:val="28"/>
        </w:rPr>
        <w:t>vector</w:t>
      </w:r>
      <w:r w:rsidR="00B654FC">
        <w:rPr>
          <w:sz w:val="28"/>
        </w:rPr>
        <w:t xml:space="preserve"> </w:t>
      </w:r>
      <w:r>
        <w:rPr>
          <w:sz w:val="28"/>
        </w:rPr>
        <w:t>or</w:t>
      </w:r>
      <w:r w:rsidR="00B654FC">
        <w:rPr>
          <w:sz w:val="28"/>
        </w:rPr>
        <w:t xml:space="preserve"> </w:t>
      </w:r>
      <w:r>
        <w:rPr>
          <w:spacing w:val="-2"/>
          <w:sz w:val="28"/>
        </w:rPr>
        <w:t>matrix</w:t>
      </w:r>
    </w:p>
    <w:p w:rsidR="005636EA" w:rsidRDefault="00850BEE">
      <w:pPr>
        <w:pStyle w:val="ListParagraph"/>
        <w:numPr>
          <w:ilvl w:val="0"/>
          <w:numId w:val="2"/>
        </w:numPr>
        <w:tabs>
          <w:tab w:val="left" w:pos="507"/>
        </w:tabs>
        <w:spacing w:before="187"/>
        <w:ind w:left="507" w:hanging="347"/>
        <w:jc w:val="left"/>
        <w:rPr>
          <w:sz w:val="28"/>
        </w:rPr>
      </w:pPr>
      <w:r>
        <w:rPr>
          <w:sz w:val="28"/>
        </w:rPr>
        <w:t>std–compute</w:t>
      </w:r>
      <w:r w:rsidR="00B654FC">
        <w:rPr>
          <w:sz w:val="28"/>
        </w:rPr>
        <w:t xml:space="preserve"> </w:t>
      </w:r>
      <w:r>
        <w:rPr>
          <w:sz w:val="28"/>
        </w:rPr>
        <w:t>the</w:t>
      </w:r>
      <w:r w:rsidR="00B654FC">
        <w:rPr>
          <w:sz w:val="28"/>
        </w:rPr>
        <w:t xml:space="preserve"> </w:t>
      </w:r>
      <w:r>
        <w:rPr>
          <w:sz w:val="28"/>
        </w:rPr>
        <w:t>standard</w:t>
      </w:r>
      <w:r w:rsidR="00B654FC">
        <w:rPr>
          <w:sz w:val="28"/>
        </w:rPr>
        <w:t xml:space="preserve"> </w:t>
      </w:r>
      <w:r>
        <w:rPr>
          <w:sz w:val="28"/>
        </w:rPr>
        <w:t>deviation</w:t>
      </w:r>
      <w:r w:rsidR="00B654FC">
        <w:rPr>
          <w:sz w:val="28"/>
        </w:rPr>
        <w:t xml:space="preserve"> </w:t>
      </w:r>
      <w:r>
        <w:rPr>
          <w:sz w:val="28"/>
        </w:rPr>
        <w:t>of</w:t>
      </w:r>
      <w:r w:rsidR="00B654FC">
        <w:rPr>
          <w:sz w:val="28"/>
        </w:rPr>
        <w:t xml:space="preserve"> </w:t>
      </w:r>
      <w:r>
        <w:rPr>
          <w:sz w:val="28"/>
        </w:rPr>
        <w:t>a</w:t>
      </w:r>
      <w:r w:rsidR="00B654FC">
        <w:rPr>
          <w:sz w:val="28"/>
        </w:rPr>
        <w:t xml:space="preserve"> </w:t>
      </w:r>
      <w:r>
        <w:rPr>
          <w:sz w:val="28"/>
        </w:rPr>
        <w:t>vector</w:t>
      </w:r>
      <w:r w:rsidR="00B654FC">
        <w:rPr>
          <w:sz w:val="28"/>
        </w:rPr>
        <w:t xml:space="preserve"> </w:t>
      </w:r>
      <w:r>
        <w:rPr>
          <w:sz w:val="28"/>
        </w:rPr>
        <w:t>or</w:t>
      </w:r>
      <w:r>
        <w:rPr>
          <w:spacing w:val="-2"/>
          <w:sz w:val="28"/>
        </w:rPr>
        <w:t xml:space="preserve"> matrix</w:t>
      </w:r>
    </w:p>
    <w:p w:rsidR="005636EA" w:rsidRDefault="00850BEE">
      <w:pPr>
        <w:pStyle w:val="ListParagraph"/>
        <w:numPr>
          <w:ilvl w:val="0"/>
          <w:numId w:val="2"/>
        </w:numPr>
        <w:tabs>
          <w:tab w:val="left" w:pos="507"/>
        </w:tabs>
        <w:spacing w:before="185"/>
        <w:ind w:left="507" w:hanging="347"/>
        <w:jc w:val="left"/>
        <w:rPr>
          <w:sz w:val="28"/>
        </w:rPr>
      </w:pPr>
      <w:r>
        <w:rPr>
          <w:sz w:val="28"/>
        </w:rPr>
        <w:t>var–compute</w:t>
      </w:r>
      <w:r w:rsidR="00B654FC">
        <w:rPr>
          <w:sz w:val="28"/>
        </w:rPr>
        <w:t xml:space="preserve"> </w:t>
      </w:r>
      <w:r>
        <w:rPr>
          <w:sz w:val="28"/>
        </w:rPr>
        <w:t>the</w:t>
      </w:r>
      <w:r w:rsidR="00B654FC">
        <w:rPr>
          <w:sz w:val="28"/>
        </w:rPr>
        <w:t xml:space="preserve"> </w:t>
      </w:r>
      <w:r>
        <w:rPr>
          <w:sz w:val="28"/>
        </w:rPr>
        <w:t>variance</w:t>
      </w:r>
      <w:r w:rsidR="00B654FC">
        <w:rPr>
          <w:sz w:val="28"/>
        </w:rPr>
        <w:t xml:space="preserve"> </w:t>
      </w:r>
      <w:r>
        <w:rPr>
          <w:sz w:val="28"/>
        </w:rPr>
        <w:t>of</w:t>
      </w:r>
      <w:r w:rsidR="00B654FC">
        <w:rPr>
          <w:sz w:val="28"/>
        </w:rPr>
        <w:t xml:space="preserve"> </w:t>
      </w:r>
      <w:r>
        <w:rPr>
          <w:sz w:val="28"/>
        </w:rPr>
        <w:t>a</w:t>
      </w:r>
      <w:r w:rsidR="00B654FC">
        <w:rPr>
          <w:sz w:val="28"/>
        </w:rPr>
        <w:t xml:space="preserve"> </w:t>
      </w:r>
      <w:r>
        <w:rPr>
          <w:sz w:val="28"/>
        </w:rPr>
        <w:t>vector</w:t>
      </w:r>
      <w:r w:rsidR="00B654FC">
        <w:rPr>
          <w:sz w:val="28"/>
        </w:rPr>
        <w:t xml:space="preserve"> </w:t>
      </w:r>
      <w:r>
        <w:rPr>
          <w:sz w:val="28"/>
        </w:rPr>
        <w:t>or</w:t>
      </w:r>
      <w:r>
        <w:rPr>
          <w:spacing w:val="-2"/>
          <w:sz w:val="28"/>
        </w:rPr>
        <w:t xml:space="preserve"> matrix</w:t>
      </w:r>
    </w:p>
    <w:p w:rsidR="005636EA" w:rsidRDefault="00850BEE">
      <w:pPr>
        <w:pStyle w:val="ListParagraph"/>
        <w:numPr>
          <w:ilvl w:val="0"/>
          <w:numId w:val="2"/>
        </w:numPr>
        <w:tabs>
          <w:tab w:val="left" w:pos="507"/>
        </w:tabs>
        <w:spacing w:before="187"/>
        <w:ind w:left="507" w:hanging="347"/>
        <w:jc w:val="left"/>
        <w:rPr>
          <w:sz w:val="28"/>
        </w:rPr>
      </w:pPr>
      <w:r>
        <w:rPr>
          <w:sz w:val="28"/>
        </w:rPr>
        <w:t>sort–sort</w:t>
      </w:r>
      <w:r w:rsidR="00B654FC">
        <w:rPr>
          <w:sz w:val="28"/>
        </w:rPr>
        <w:t xml:space="preserve"> </w:t>
      </w:r>
      <w:r>
        <w:rPr>
          <w:sz w:val="28"/>
        </w:rPr>
        <w:t>the</w:t>
      </w:r>
      <w:r w:rsidR="00B654FC">
        <w:rPr>
          <w:sz w:val="28"/>
        </w:rPr>
        <w:t xml:space="preserve"> </w:t>
      </w:r>
      <w:r>
        <w:rPr>
          <w:sz w:val="28"/>
        </w:rPr>
        <w:t>elements</w:t>
      </w:r>
      <w:r w:rsidR="00B654FC">
        <w:rPr>
          <w:sz w:val="28"/>
        </w:rPr>
        <w:t xml:space="preserve"> </w:t>
      </w:r>
      <w:r>
        <w:rPr>
          <w:sz w:val="28"/>
        </w:rPr>
        <w:t>of</w:t>
      </w:r>
      <w:r w:rsidR="00B654FC">
        <w:rPr>
          <w:sz w:val="28"/>
        </w:rPr>
        <w:t xml:space="preserve"> </w:t>
      </w:r>
      <w:r>
        <w:rPr>
          <w:sz w:val="28"/>
        </w:rPr>
        <w:t>a</w:t>
      </w:r>
      <w:r w:rsidR="00B654FC">
        <w:rPr>
          <w:sz w:val="28"/>
        </w:rPr>
        <w:t xml:space="preserve"> </w:t>
      </w:r>
      <w:r>
        <w:rPr>
          <w:sz w:val="28"/>
        </w:rPr>
        <w:t>vector</w:t>
      </w:r>
      <w:r w:rsidR="00B654FC">
        <w:rPr>
          <w:sz w:val="28"/>
        </w:rPr>
        <w:t xml:space="preserve"> </w:t>
      </w:r>
      <w:r>
        <w:rPr>
          <w:sz w:val="28"/>
        </w:rPr>
        <w:t>or</w:t>
      </w:r>
      <w:r w:rsidR="00B654FC">
        <w:rPr>
          <w:sz w:val="28"/>
        </w:rPr>
        <w:t xml:space="preserve"> </w:t>
      </w:r>
      <w:r>
        <w:rPr>
          <w:sz w:val="28"/>
        </w:rPr>
        <w:t>matrix</w:t>
      </w:r>
      <w:r w:rsidR="00B654FC">
        <w:rPr>
          <w:sz w:val="28"/>
        </w:rPr>
        <w:t xml:space="preserve"> </w:t>
      </w:r>
      <w:r>
        <w:rPr>
          <w:sz w:val="28"/>
        </w:rPr>
        <w:t>in</w:t>
      </w:r>
      <w:r w:rsidR="00B654FC">
        <w:rPr>
          <w:sz w:val="28"/>
        </w:rPr>
        <w:t xml:space="preserve"> </w:t>
      </w:r>
      <w:r>
        <w:rPr>
          <w:sz w:val="28"/>
        </w:rPr>
        <w:t>ascending</w:t>
      </w:r>
      <w:r w:rsidR="00B654FC">
        <w:rPr>
          <w:sz w:val="28"/>
        </w:rPr>
        <w:t xml:space="preserve"> </w:t>
      </w:r>
      <w:r>
        <w:rPr>
          <w:sz w:val="28"/>
        </w:rPr>
        <w:t>or</w:t>
      </w:r>
      <w:r w:rsidR="00B654FC">
        <w:rPr>
          <w:sz w:val="28"/>
        </w:rPr>
        <w:t xml:space="preserve"> </w:t>
      </w:r>
      <w:r>
        <w:rPr>
          <w:sz w:val="28"/>
        </w:rPr>
        <w:t>descending</w:t>
      </w:r>
      <w:r w:rsidR="00B654FC">
        <w:rPr>
          <w:sz w:val="28"/>
        </w:rPr>
        <w:t xml:space="preserve"> </w:t>
      </w:r>
      <w:r>
        <w:rPr>
          <w:spacing w:val="-2"/>
          <w:sz w:val="28"/>
        </w:rPr>
        <w:t>order</w:t>
      </w:r>
    </w:p>
    <w:p w:rsidR="005636EA" w:rsidRDefault="00850BEE">
      <w:pPr>
        <w:pStyle w:val="ListParagraph"/>
        <w:numPr>
          <w:ilvl w:val="0"/>
          <w:numId w:val="2"/>
        </w:numPr>
        <w:tabs>
          <w:tab w:val="left" w:pos="507"/>
        </w:tabs>
        <w:ind w:left="507" w:hanging="347"/>
        <w:jc w:val="left"/>
        <w:rPr>
          <w:sz w:val="28"/>
        </w:rPr>
      </w:pPr>
      <w:r>
        <w:rPr>
          <w:sz w:val="28"/>
        </w:rPr>
        <w:t>size–compute</w:t>
      </w:r>
      <w:r w:rsidR="00B654FC">
        <w:rPr>
          <w:sz w:val="28"/>
        </w:rPr>
        <w:t xml:space="preserve"> </w:t>
      </w:r>
      <w:r>
        <w:rPr>
          <w:sz w:val="28"/>
        </w:rPr>
        <w:t>the</w:t>
      </w:r>
      <w:r w:rsidR="00B654FC">
        <w:rPr>
          <w:sz w:val="28"/>
        </w:rPr>
        <w:t xml:space="preserve"> </w:t>
      </w:r>
      <w:r>
        <w:rPr>
          <w:sz w:val="28"/>
        </w:rPr>
        <w:t>size</w:t>
      </w:r>
      <w:r w:rsidR="00B654FC">
        <w:rPr>
          <w:sz w:val="28"/>
        </w:rPr>
        <w:t xml:space="preserve"> </w:t>
      </w:r>
      <w:r>
        <w:rPr>
          <w:sz w:val="28"/>
        </w:rPr>
        <w:t>of</w:t>
      </w:r>
      <w:r w:rsidR="00B654FC">
        <w:rPr>
          <w:sz w:val="28"/>
        </w:rPr>
        <w:t xml:space="preserve"> </w:t>
      </w:r>
      <w:r>
        <w:rPr>
          <w:sz w:val="28"/>
        </w:rPr>
        <w:t>a</w:t>
      </w:r>
      <w:r>
        <w:rPr>
          <w:spacing w:val="-2"/>
          <w:sz w:val="28"/>
        </w:rPr>
        <w:t xml:space="preserve"> matrix</w:t>
      </w:r>
    </w:p>
    <w:p w:rsidR="005636EA" w:rsidRDefault="00850BEE">
      <w:pPr>
        <w:pStyle w:val="ListParagraph"/>
        <w:numPr>
          <w:ilvl w:val="0"/>
          <w:numId w:val="2"/>
        </w:numPr>
        <w:tabs>
          <w:tab w:val="left" w:pos="507"/>
        </w:tabs>
        <w:spacing w:before="187"/>
        <w:ind w:left="507" w:hanging="347"/>
        <w:jc w:val="left"/>
        <w:rPr>
          <w:sz w:val="28"/>
        </w:rPr>
      </w:pPr>
      <w:r>
        <w:rPr>
          <w:sz w:val="28"/>
        </w:rPr>
        <w:t>length–compute</w:t>
      </w:r>
      <w:r w:rsidR="00B654FC">
        <w:rPr>
          <w:sz w:val="28"/>
        </w:rPr>
        <w:t xml:space="preserve"> </w:t>
      </w:r>
      <w:r>
        <w:rPr>
          <w:sz w:val="28"/>
        </w:rPr>
        <w:t>the</w:t>
      </w:r>
      <w:r w:rsidR="00B654FC">
        <w:rPr>
          <w:sz w:val="28"/>
        </w:rPr>
        <w:t xml:space="preserve"> </w:t>
      </w:r>
      <w:r>
        <w:rPr>
          <w:sz w:val="28"/>
        </w:rPr>
        <w:t>length</w:t>
      </w:r>
      <w:r w:rsidR="00B654FC">
        <w:rPr>
          <w:sz w:val="28"/>
        </w:rPr>
        <w:t xml:space="preserve"> </w:t>
      </w:r>
      <w:r>
        <w:rPr>
          <w:sz w:val="28"/>
        </w:rPr>
        <w:t>of</w:t>
      </w:r>
      <w:r w:rsidR="00B654FC">
        <w:rPr>
          <w:sz w:val="28"/>
        </w:rPr>
        <w:t xml:space="preserve"> </w:t>
      </w:r>
      <w:r>
        <w:rPr>
          <w:sz w:val="28"/>
        </w:rPr>
        <w:t>a</w:t>
      </w:r>
      <w:r w:rsidR="00B654FC">
        <w:rPr>
          <w:sz w:val="28"/>
        </w:rPr>
        <w:t xml:space="preserve"> </w:t>
      </w:r>
      <w:r>
        <w:rPr>
          <w:spacing w:val="-2"/>
          <w:sz w:val="28"/>
        </w:rPr>
        <w:t>vector</w:t>
      </w:r>
    </w:p>
    <w:p w:rsidR="005636EA" w:rsidRDefault="00850BEE">
      <w:pPr>
        <w:pStyle w:val="ListParagraph"/>
        <w:numPr>
          <w:ilvl w:val="0"/>
          <w:numId w:val="2"/>
        </w:numPr>
        <w:tabs>
          <w:tab w:val="left" w:pos="507"/>
        </w:tabs>
        <w:spacing w:before="185"/>
        <w:ind w:left="507" w:hanging="347"/>
        <w:jc w:val="left"/>
        <w:rPr>
          <w:sz w:val="28"/>
        </w:rPr>
      </w:pPr>
      <w:r>
        <w:rPr>
          <w:sz w:val="28"/>
        </w:rPr>
        <w:t>sum–compute</w:t>
      </w:r>
      <w:r w:rsidR="00B654FC">
        <w:rPr>
          <w:sz w:val="28"/>
        </w:rPr>
        <w:t xml:space="preserve"> </w:t>
      </w:r>
      <w:r>
        <w:rPr>
          <w:sz w:val="28"/>
        </w:rPr>
        <w:t>the</w:t>
      </w:r>
      <w:r w:rsidR="00B654FC">
        <w:rPr>
          <w:sz w:val="28"/>
        </w:rPr>
        <w:t xml:space="preserve"> </w:t>
      </w:r>
      <w:r>
        <w:rPr>
          <w:sz w:val="28"/>
        </w:rPr>
        <w:t>sum</w:t>
      </w:r>
      <w:r w:rsidR="00B654FC">
        <w:rPr>
          <w:sz w:val="28"/>
        </w:rPr>
        <w:t xml:space="preserve"> </w:t>
      </w:r>
      <w:r>
        <w:rPr>
          <w:sz w:val="28"/>
        </w:rPr>
        <w:t>of</w:t>
      </w:r>
      <w:r w:rsidR="00B654FC">
        <w:rPr>
          <w:sz w:val="28"/>
        </w:rPr>
        <w:t xml:space="preserve"> </w:t>
      </w:r>
      <w:r>
        <w:rPr>
          <w:sz w:val="28"/>
        </w:rPr>
        <w:t>the</w:t>
      </w:r>
      <w:r w:rsidR="00B654FC">
        <w:rPr>
          <w:sz w:val="28"/>
        </w:rPr>
        <w:t xml:space="preserve"> </w:t>
      </w:r>
      <w:r>
        <w:rPr>
          <w:sz w:val="28"/>
        </w:rPr>
        <w:t>elements</w:t>
      </w:r>
      <w:r w:rsidR="00B654FC">
        <w:rPr>
          <w:sz w:val="28"/>
        </w:rPr>
        <w:t xml:space="preserve"> </w:t>
      </w:r>
      <w:r>
        <w:rPr>
          <w:sz w:val="28"/>
        </w:rPr>
        <w:t>of</w:t>
      </w:r>
      <w:r w:rsidR="00B654FC">
        <w:rPr>
          <w:sz w:val="28"/>
        </w:rPr>
        <w:t xml:space="preserve"> </w:t>
      </w:r>
      <w:r>
        <w:rPr>
          <w:sz w:val="28"/>
        </w:rPr>
        <w:t>a</w:t>
      </w:r>
      <w:r w:rsidR="00B654FC">
        <w:rPr>
          <w:sz w:val="28"/>
        </w:rPr>
        <w:t xml:space="preserve"> </w:t>
      </w:r>
      <w:r>
        <w:rPr>
          <w:sz w:val="28"/>
        </w:rPr>
        <w:t>vector</w:t>
      </w:r>
      <w:r w:rsidR="00B654FC">
        <w:rPr>
          <w:sz w:val="28"/>
        </w:rPr>
        <w:t xml:space="preserve"> </w:t>
      </w:r>
      <w:r>
        <w:rPr>
          <w:sz w:val="28"/>
        </w:rPr>
        <w:t>or</w:t>
      </w:r>
      <w:r>
        <w:rPr>
          <w:spacing w:val="-2"/>
          <w:sz w:val="28"/>
        </w:rPr>
        <w:t xml:space="preserve"> matrix</w:t>
      </w:r>
    </w:p>
    <w:p w:rsidR="005636EA" w:rsidRDefault="00850BEE">
      <w:pPr>
        <w:pStyle w:val="ListParagraph"/>
        <w:numPr>
          <w:ilvl w:val="0"/>
          <w:numId w:val="2"/>
        </w:numPr>
        <w:tabs>
          <w:tab w:val="left" w:pos="507"/>
        </w:tabs>
        <w:ind w:left="507" w:hanging="347"/>
        <w:jc w:val="left"/>
        <w:rPr>
          <w:sz w:val="28"/>
        </w:rPr>
      </w:pPr>
      <w:r>
        <w:rPr>
          <w:sz w:val="28"/>
        </w:rPr>
        <w:t>prod–compute</w:t>
      </w:r>
      <w:r w:rsidR="00B654FC">
        <w:rPr>
          <w:sz w:val="28"/>
        </w:rPr>
        <w:t xml:space="preserve"> </w:t>
      </w:r>
      <w:r>
        <w:rPr>
          <w:sz w:val="28"/>
        </w:rPr>
        <w:t>the</w:t>
      </w:r>
      <w:r w:rsidR="00B654FC">
        <w:rPr>
          <w:sz w:val="28"/>
        </w:rPr>
        <w:t xml:space="preserve"> </w:t>
      </w:r>
      <w:r>
        <w:rPr>
          <w:sz w:val="28"/>
        </w:rPr>
        <w:t>product</w:t>
      </w:r>
      <w:r w:rsidR="00B654FC">
        <w:rPr>
          <w:sz w:val="28"/>
        </w:rPr>
        <w:t xml:space="preserve"> </w:t>
      </w:r>
      <w:r>
        <w:rPr>
          <w:sz w:val="28"/>
        </w:rPr>
        <w:t>of</w:t>
      </w:r>
      <w:r w:rsidR="00B654FC">
        <w:rPr>
          <w:sz w:val="28"/>
        </w:rPr>
        <w:t xml:space="preserve"> </w:t>
      </w:r>
      <w:r>
        <w:rPr>
          <w:sz w:val="28"/>
        </w:rPr>
        <w:t>the</w:t>
      </w:r>
      <w:r w:rsidR="00B654FC">
        <w:rPr>
          <w:sz w:val="28"/>
        </w:rPr>
        <w:t xml:space="preserve"> </w:t>
      </w:r>
      <w:r>
        <w:rPr>
          <w:sz w:val="28"/>
        </w:rPr>
        <w:t>elements</w:t>
      </w:r>
      <w:r w:rsidR="00B654FC">
        <w:rPr>
          <w:sz w:val="28"/>
        </w:rPr>
        <w:t xml:space="preserve"> </w:t>
      </w:r>
      <w:r>
        <w:rPr>
          <w:sz w:val="28"/>
        </w:rPr>
        <w:t>of</w:t>
      </w:r>
      <w:r w:rsidR="00B654FC">
        <w:rPr>
          <w:sz w:val="28"/>
        </w:rPr>
        <w:t xml:space="preserve"> </w:t>
      </w:r>
      <w:r>
        <w:rPr>
          <w:sz w:val="28"/>
        </w:rPr>
        <w:t>a</w:t>
      </w:r>
      <w:r w:rsidR="00B654FC">
        <w:rPr>
          <w:sz w:val="28"/>
        </w:rPr>
        <w:t xml:space="preserve"> </w:t>
      </w:r>
      <w:r>
        <w:rPr>
          <w:sz w:val="28"/>
        </w:rPr>
        <w:t>vector</w:t>
      </w:r>
      <w:r w:rsidR="00B654FC">
        <w:rPr>
          <w:sz w:val="28"/>
        </w:rPr>
        <w:t xml:space="preserve"> </w:t>
      </w:r>
      <w:r>
        <w:rPr>
          <w:sz w:val="28"/>
        </w:rPr>
        <w:t>or</w:t>
      </w:r>
      <w:r>
        <w:rPr>
          <w:spacing w:val="-2"/>
          <w:sz w:val="28"/>
        </w:rPr>
        <w:t xml:space="preserve"> matrix</w:t>
      </w:r>
    </w:p>
    <w:p w:rsidR="005636EA" w:rsidRDefault="00850BEE">
      <w:pPr>
        <w:pStyle w:val="ListParagraph"/>
        <w:numPr>
          <w:ilvl w:val="0"/>
          <w:numId w:val="2"/>
        </w:numPr>
        <w:tabs>
          <w:tab w:val="left" w:pos="511"/>
        </w:tabs>
        <w:spacing w:before="187"/>
        <w:ind w:left="511" w:hanging="351"/>
        <w:jc w:val="left"/>
        <w:rPr>
          <w:sz w:val="28"/>
        </w:rPr>
      </w:pPr>
      <w:r>
        <w:rPr>
          <w:sz w:val="28"/>
        </w:rPr>
        <w:t>find–find</w:t>
      </w:r>
      <w:r w:rsidR="00B654FC">
        <w:rPr>
          <w:sz w:val="28"/>
        </w:rPr>
        <w:t xml:space="preserve"> </w:t>
      </w:r>
      <w:r>
        <w:rPr>
          <w:sz w:val="28"/>
        </w:rPr>
        <w:t>the</w:t>
      </w:r>
      <w:r w:rsidR="00B654FC">
        <w:rPr>
          <w:sz w:val="28"/>
        </w:rPr>
        <w:t xml:space="preserve"> </w:t>
      </w:r>
      <w:r>
        <w:rPr>
          <w:sz w:val="28"/>
        </w:rPr>
        <w:t>indices</w:t>
      </w:r>
      <w:r w:rsidR="00B654FC">
        <w:rPr>
          <w:sz w:val="28"/>
        </w:rPr>
        <w:t xml:space="preserve"> </w:t>
      </w:r>
      <w:r>
        <w:rPr>
          <w:sz w:val="28"/>
        </w:rPr>
        <w:t>of</w:t>
      </w:r>
      <w:r w:rsidR="00B654FC">
        <w:rPr>
          <w:sz w:val="28"/>
        </w:rPr>
        <w:t xml:space="preserve"> </w:t>
      </w:r>
      <w:r>
        <w:rPr>
          <w:sz w:val="28"/>
        </w:rPr>
        <w:t>non-zero</w:t>
      </w:r>
      <w:r w:rsidR="00B654FC">
        <w:rPr>
          <w:sz w:val="28"/>
        </w:rPr>
        <w:t xml:space="preserve"> </w:t>
      </w:r>
      <w:r>
        <w:rPr>
          <w:sz w:val="28"/>
        </w:rPr>
        <w:t>elements</w:t>
      </w:r>
      <w:r w:rsidR="00B654FC">
        <w:rPr>
          <w:sz w:val="28"/>
        </w:rPr>
        <w:t xml:space="preserve"> </w:t>
      </w:r>
      <w:r>
        <w:rPr>
          <w:sz w:val="28"/>
        </w:rPr>
        <w:t>in</w:t>
      </w:r>
      <w:r w:rsidR="00B654FC">
        <w:rPr>
          <w:sz w:val="28"/>
        </w:rPr>
        <w:t xml:space="preserve"> </w:t>
      </w:r>
      <w:r>
        <w:rPr>
          <w:sz w:val="28"/>
        </w:rPr>
        <w:t>a</w:t>
      </w:r>
      <w:r w:rsidR="00B654FC">
        <w:rPr>
          <w:sz w:val="28"/>
        </w:rPr>
        <w:t xml:space="preserve"> </w:t>
      </w:r>
      <w:r>
        <w:rPr>
          <w:sz w:val="28"/>
        </w:rPr>
        <w:t>vector</w:t>
      </w:r>
      <w:r w:rsidR="00B654FC">
        <w:rPr>
          <w:sz w:val="28"/>
        </w:rPr>
        <w:t xml:space="preserve"> </w:t>
      </w:r>
      <w:r>
        <w:rPr>
          <w:sz w:val="28"/>
        </w:rPr>
        <w:t>or</w:t>
      </w:r>
      <w:r>
        <w:rPr>
          <w:spacing w:val="-2"/>
          <w:sz w:val="28"/>
        </w:rPr>
        <w:t xml:space="preserve"> matrix</w:t>
      </w:r>
    </w:p>
    <w:p w:rsidR="005636EA" w:rsidRDefault="005636EA">
      <w:pPr>
        <w:rPr>
          <w:sz w:val="28"/>
        </w:rPr>
        <w:sectPr w:rsidR="005636EA">
          <w:pgSz w:w="11910" w:h="16840"/>
          <w:pgMar w:top="1360" w:right="1320" w:bottom="1200" w:left="1280" w:header="0" w:footer="1000" w:gutter="0"/>
          <w:cols w:space="720"/>
        </w:sectPr>
      </w:pPr>
    </w:p>
    <w:p w:rsidR="005636EA" w:rsidRDefault="005636EA">
      <w:pPr>
        <w:pStyle w:val="BodyText"/>
        <w:ind w:left="0"/>
        <w:rPr>
          <w:sz w:val="40"/>
        </w:rPr>
      </w:pPr>
    </w:p>
    <w:p w:rsidR="005636EA" w:rsidRDefault="005636EA">
      <w:pPr>
        <w:pStyle w:val="BodyText"/>
        <w:ind w:left="0"/>
        <w:rPr>
          <w:sz w:val="40"/>
        </w:rPr>
      </w:pPr>
    </w:p>
    <w:p w:rsidR="005636EA" w:rsidRDefault="005636EA">
      <w:pPr>
        <w:pStyle w:val="BodyText"/>
        <w:spacing w:before="1"/>
        <w:ind w:left="0"/>
        <w:rPr>
          <w:sz w:val="44"/>
        </w:rPr>
      </w:pPr>
    </w:p>
    <w:p w:rsidR="005636EA" w:rsidRDefault="005636EA">
      <w:pPr>
        <w:jc w:val="both"/>
        <w:rPr>
          <w:sz w:val="32"/>
        </w:rPr>
        <w:sectPr w:rsidR="005636EA">
          <w:type w:val="continuous"/>
          <w:pgSz w:w="11910" w:h="16840"/>
          <w:pgMar w:top="1360" w:right="1320" w:bottom="280" w:left="1280" w:header="0" w:footer="1000" w:gutter="0"/>
          <w:cols w:space="720"/>
        </w:sectPr>
      </w:pPr>
    </w:p>
    <w:p w:rsidR="008644E7" w:rsidRDefault="008644E7" w:rsidP="008644E7">
      <w:pPr>
        <w:pStyle w:val="Heading1"/>
      </w:pPr>
      <w:r>
        <w:lastRenderedPageBreak/>
        <w:t xml:space="preserve">    CHAPTER 6</w:t>
      </w:r>
    </w:p>
    <w:p w:rsidR="008644E7" w:rsidRDefault="008644E7" w:rsidP="008644E7">
      <w:pPr>
        <w:pStyle w:val="Heading1"/>
      </w:pPr>
      <w:r>
        <w:t>CODE IMPLEMENTATION</w:t>
      </w:r>
    </w:p>
    <w:p w:rsidR="005636EA" w:rsidRDefault="00850BEE" w:rsidP="00396636">
      <w:pPr>
        <w:pStyle w:val="Heading5"/>
        <w:spacing w:before="64"/>
        <w:ind w:left="0"/>
        <w:rPr>
          <w:spacing w:val="-4"/>
        </w:rPr>
      </w:pPr>
      <w:r>
        <w:t xml:space="preserve">Matlab </w:t>
      </w:r>
      <w:r>
        <w:rPr>
          <w:spacing w:val="-4"/>
        </w:rPr>
        <w:t>Code</w:t>
      </w:r>
      <w:r w:rsidR="00646751">
        <w:rPr>
          <w:spacing w:val="-4"/>
        </w:rPr>
        <w:t>:</w:t>
      </w:r>
    </w:p>
    <w:p w:rsidR="00646751" w:rsidRDefault="00646751">
      <w:pPr>
        <w:pStyle w:val="Heading5"/>
        <w:spacing w:before="64"/>
      </w:pPr>
    </w:p>
    <w:p w:rsidR="00510DDA" w:rsidRPr="00646751" w:rsidRDefault="00510DDA" w:rsidP="00510DDA">
      <w:pPr>
        <w:rPr>
          <w:sz w:val="24"/>
          <w:szCs w:val="24"/>
          <w:lang w:val="en-IN"/>
        </w:rPr>
      </w:pPr>
      <w:r w:rsidRPr="00646751">
        <w:rPr>
          <w:sz w:val="24"/>
          <w:szCs w:val="24"/>
          <w:lang w:val="en-IN"/>
        </w:rPr>
        <w:t>disp(1).topcenter=[0,5,4,1,0 ;0,0,-1,-1,0];</w:t>
      </w:r>
    </w:p>
    <w:p w:rsidR="00510DDA" w:rsidRPr="00646751" w:rsidRDefault="00510DDA" w:rsidP="00510DDA">
      <w:pPr>
        <w:rPr>
          <w:sz w:val="24"/>
          <w:szCs w:val="24"/>
          <w:lang w:val="en-IN"/>
        </w:rPr>
      </w:pPr>
      <w:r w:rsidRPr="00646751">
        <w:rPr>
          <w:sz w:val="24"/>
          <w:szCs w:val="24"/>
          <w:lang w:val="en-IN"/>
        </w:rPr>
        <w:t>disp(1).middlecenter=[0,0.5,4.5,5,4.5,0.5,0 ;-6,-5.5,-5.5,-6,-6.5,-6.5,-6];</w:t>
      </w:r>
    </w:p>
    <w:p w:rsidR="00510DDA" w:rsidRPr="00646751" w:rsidRDefault="00510DDA" w:rsidP="00510DDA">
      <w:pPr>
        <w:rPr>
          <w:sz w:val="24"/>
          <w:szCs w:val="24"/>
          <w:lang w:val="en-IN"/>
        </w:rPr>
      </w:pPr>
      <w:r w:rsidRPr="00646751">
        <w:rPr>
          <w:sz w:val="24"/>
          <w:szCs w:val="24"/>
          <w:lang w:val="en-IN"/>
        </w:rPr>
        <w:t>disp(1).bottomcenter=[0,1,4,5,0 ;-12,-11,-11,-12,-12];</w:t>
      </w:r>
    </w:p>
    <w:p w:rsidR="00510DDA" w:rsidRPr="00646751" w:rsidRDefault="00510DDA" w:rsidP="00510DDA">
      <w:pPr>
        <w:rPr>
          <w:sz w:val="24"/>
          <w:szCs w:val="24"/>
          <w:lang w:val="en-IN"/>
        </w:rPr>
      </w:pPr>
      <w:r w:rsidRPr="00646751">
        <w:rPr>
          <w:sz w:val="24"/>
          <w:szCs w:val="24"/>
          <w:lang w:val="en-IN"/>
        </w:rPr>
        <w:t>disp(1).topleft=[0,1,1,0,0 ;-0.5,-1.5,-4.5,-5.5,-0.5];</w:t>
      </w:r>
    </w:p>
    <w:p w:rsidR="00510DDA" w:rsidRPr="00646751" w:rsidRDefault="00510DDA" w:rsidP="00510DDA">
      <w:pPr>
        <w:rPr>
          <w:sz w:val="24"/>
          <w:szCs w:val="24"/>
          <w:lang w:val="en-IN"/>
        </w:rPr>
      </w:pPr>
      <w:r w:rsidRPr="00646751">
        <w:rPr>
          <w:sz w:val="24"/>
          <w:szCs w:val="24"/>
          <w:lang w:val="en-IN"/>
        </w:rPr>
        <w:t>disp(1).bottomleft=[0,1,1,0,0 ;-6.5,-7.5,-10.5,-11.5,-6.5];</w:t>
      </w:r>
    </w:p>
    <w:p w:rsidR="00510DDA" w:rsidRPr="00646751" w:rsidRDefault="00510DDA" w:rsidP="00510DDA">
      <w:pPr>
        <w:rPr>
          <w:sz w:val="24"/>
          <w:szCs w:val="24"/>
          <w:lang w:val="en-IN"/>
        </w:rPr>
      </w:pPr>
      <w:r w:rsidRPr="00646751">
        <w:rPr>
          <w:sz w:val="24"/>
          <w:szCs w:val="24"/>
          <w:lang w:val="en-IN"/>
        </w:rPr>
        <w:t>disp(1).topright=[5,5,4,4,5 ;-0.5,-5.5,-4.5,-1.5,-0.5];</w:t>
      </w:r>
    </w:p>
    <w:p w:rsidR="00510DDA" w:rsidRPr="00646751" w:rsidRDefault="00510DDA" w:rsidP="00510DDA">
      <w:pPr>
        <w:rPr>
          <w:sz w:val="24"/>
          <w:szCs w:val="24"/>
          <w:lang w:val="en-IN"/>
        </w:rPr>
      </w:pPr>
      <w:r w:rsidRPr="00646751">
        <w:rPr>
          <w:sz w:val="24"/>
          <w:szCs w:val="24"/>
          <w:lang w:val="en-IN"/>
        </w:rPr>
        <w:t>disp(1).bottomright=[5,5,4,4,5 ;-6.5,-11.5,-10.5,-7.5,-6.5];</w:t>
      </w:r>
    </w:p>
    <w:p w:rsidR="00510DDA" w:rsidRPr="00646751" w:rsidRDefault="00510DDA" w:rsidP="00510DDA">
      <w:pPr>
        <w:rPr>
          <w:sz w:val="24"/>
          <w:szCs w:val="24"/>
          <w:lang w:val="en-IN"/>
        </w:rPr>
      </w:pPr>
      <w:r w:rsidRPr="00646751">
        <w:rPr>
          <w:sz w:val="24"/>
          <w:szCs w:val="24"/>
          <w:lang w:val="en-IN"/>
        </w:rPr>
        <w:t>dispincrement=[0,6,14,20,28,34,40,46];</w:t>
      </w:r>
    </w:p>
    <w:p w:rsidR="00510DDA" w:rsidRPr="00646751" w:rsidRDefault="00510DDA" w:rsidP="00510DDA">
      <w:pPr>
        <w:rPr>
          <w:sz w:val="24"/>
          <w:szCs w:val="24"/>
          <w:lang w:val="en-IN"/>
        </w:rPr>
      </w:pPr>
      <w:r w:rsidRPr="00646751">
        <w:rPr>
          <w:sz w:val="24"/>
          <w:szCs w:val="24"/>
          <w:lang w:val="en-IN"/>
        </w:rPr>
        <w:t>%Date</w:t>
      </w:r>
    </w:p>
    <w:p w:rsidR="00510DDA" w:rsidRPr="00646751" w:rsidRDefault="00510DDA" w:rsidP="00510DDA">
      <w:pPr>
        <w:rPr>
          <w:sz w:val="24"/>
          <w:szCs w:val="24"/>
          <w:lang w:val="en-IN"/>
        </w:rPr>
      </w:pPr>
      <w:r w:rsidRPr="00646751">
        <w:rPr>
          <w:sz w:val="24"/>
          <w:szCs w:val="24"/>
          <w:lang w:val="en-IN"/>
        </w:rPr>
        <w:t>for i=2:8</w:t>
      </w:r>
    </w:p>
    <w:p w:rsidR="00510DDA" w:rsidRPr="00646751" w:rsidRDefault="00510DDA" w:rsidP="00510DDA">
      <w:pPr>
        <w:rPr>
          <w:sz w:val="24"/>
          <w:szCs w:val="24"/>
          <w:lang w:val="en-IN"/>
        </w:rPr>
      </w:pPr>
      <w:r w:rsidRPr="00646751">
        <w:rPr>
          <w:sz w:val="24"/>
          <w:szCs w:val="24"/>
          <w:lang w:val="en-IN"/>
        </w:rPr>
        <w:t>    disp(i)=disp(1);</w:t>
      </w:r>
    </w:p>
    <w:p w:rsidR="00510DDA" w:rsidRPr="00646751" w:rsidRDefault="00510DDA" w:rsidP="00510DDA">
      <w:pPr>
        <w:rPr>
          <w:sz w:val="24"/>
          <w:szCs w:val="24"/>
          <w:lang w:val="en-IN"/>
        </w:rPr>
      </w:pPr>
      <w:r w:rsidRPr="00646751">
        <w:rPr>
          <w:sz w:val="24"/>
          <w:szCs w:val="24"/>
          <w:lang w:val="en-IN"/>
        </w:rPr>
        <w:t>    disp(i).topcenter(1,:)=disp(1).topcenter(1,:)+dispincrement(i);</w:t>
      </w:r>
    </w:p>
    <w:p w:rsidR="00510DDA" w:rsidRPr="00646751" w:rsidRDefault="00510DDA" w:rsidP="00510DDA">
      <w:pPr>
        <w:rPr>
          <w:sz w:val="24"/>
          <w:szCs w:val="24"/>
          <w:lang w:val="en-IN"/>
        </w:rPr>
      </w:pPr>
      <w:r w:rsidRPr="00646751">
        <w:rPr>
          <w:sz w:val="24"/>
          <w:szCs w:val="24"/>
          <w:lang w:val="en-IN"/>
        </w:rPr>
        <w:t>    disp(i).middlecenter(1,:)=disp(1).middlecenter(1,:)+dispincrement(i);</w:t>
      </w:r>
    </w:p>
    <w:p w:rsidR="00510DDA" w:rsidRPr="00646751" w:rsidRDefault="00510DDA" w:rsidP="00510DDA">
      <w:pPr>
        <w:rPr>
          <w:sz w:val="24"/>
          <w:szCs w:val="24"/>
          <w:lang w:val="en-IN"/>
        </w:rPr>
      </w:pPr>
      <w:r w:rsidRPr="00646751">
        <w:rPr>
          <w:sz w:val="24"/>
          <w:szCs w:val="24"/>
          <w:lang w:val="en-IN"/>
        </w:rPr>
        <w:t>    disp(i).bottomcenter(1,:)=disp(1).bottomcenter(1,:)+dispincrement(i);</w:t>
      </w:r>
    </w:p>
    <w:p w:rsidR="00510DDA" w:rsidRPr="00646751" w:rsidRDefault="00510DDA" w:rsidP="00510DDA">
      <w:pPr>
        <w:rPr>
          <w:sz w:val="24"/>
          <w:szCs w:val="24"/>
          <w:lang w:val="en-IN"/>
        </w:rPr>
      </w:pPr>
      <w:r w:rsidRPr="00646751">
        <w:rPr>
          <w:sz w:val="24"/>
          <w:szCs w:val="24"/>
          <w:lang w:val="en-IN"/>
        </w:rPr>
        <w:t>    disp(i).topleft(1,:)=disp(1).topleft(1,:)+dispincrement(i);</w:t>
      </w:r>
    </w:p>
    <w:p w:rsidR="00510DDA" w:rsidRPr="00646751" w:rsidRDefault="00510DDA" w:rsidP="00510DDA">
      <w:pPr>
        <w:rPr>
          <w:sz w:val="24"/>
          <w:szCs w:val="24"/>
          <w:lang w:val="en-IN"/>
        </w:rPr>
      </w:pPr>
      <w:r w:rsidRPr="00646751">
        <w:rPr>
          <w:sz w:val="24"/>
          <w:szCs w:val="24"/>
          <w:lang w:val="en-IN"/>
        </w:rPr>
        <w:t>    disp(i).bottomleft(1,:)=disp(1).bottomleft(1,:)+dispincrement(i);</w:t>
      </w:r>
    </w:p>
    <w:p w:rsidR="00510DDA" w:rsidRPr="00646751" w:rsidRDefault="00510DDA" w:rsidP="00510DDA">
      <w:pPr>
        <w:rPr>
          <w:sz w:val="24"/>
          <w:szCs w:val="24"/>
          <w:lang w:val="en-IN"/>
        </w:rPr>
      </w:pPr>
      <w:r w:rsidRPr="00646751">
        <w:rPr>
          <w:sz w:val="24"/>
          <w:szCs w:val="24"/>
          <w:lang w:val="en-IN"/>
        </w:rPr>
        <w:t>    disp(i).topright(1,:)=disp(1).topright(1,:)+dispincrement(i);</w:t>
      </w:r>
    </w:p>
    <w:p w:rsidR="00510DDA" w:rsidRPr="00646751" w:rsidRDefault="00510DDA" w:rsidP="00510DDA">
      <w:pPr>
        <w:rPr>
          <w:sz w:val="24"/>
          <w:szCs w:val="24"/>
          <w:lang w:val="en-IN"/>
        </w:rPr>
      </w:pPr>
      <w:r w:rsidRPr="00646751">
        <w:rPr>
          <w:sz w:val="24"/>
          <w:szCs w:val="24"/>
          <w:lang w:val="en-IN"/>
        </w:rPr>
        <w:t>    disp(i).bottomright(1,:)=disp(1).bottomright(1,:)+dispincrement(i);</w:t>
      </w:r>
    </w:p>
    <w:p w:rsidR="00510DDA" w:rsidRPr="00646751" w:rsidRDefault="00510DDA" w:rsidP="00510DDA">
      <w:pPr>
        <w:rPr>
          <w:sz w:val="24"/>
          <w:szCs w:val="24"/>
          <w:lang w:val="en-IN"/>
        </w:rPr>
      </w:pPr>
      <w:r w:rsidRPr="00646751">
        <w:rPr>
          <w:sz w:val="24"/>
          <w:szCs w:val="24"/>
          <w:lang w:val="en-IN"/>
        </w:rPr>
        <w:t>end</w:t>
      </w:r>
    </w:p>
    <w:p w:rsidR="00510DDA" w:rsidRPr="00646751" w:rsidRDefault="00510DDA" w:rsidP="00510DDA">
      <w:pPr>
        <w:rPr>
          <w:sz w:val="24"/>
          <w:szCs w:val="24"/>
          <w:lang w:val="en-IN"/>
        </w:rPr>
      </w:pPr>
      <w:r w:rsidRPr="00646751">
        <w:rPr>
          <w:sz w:val="24"/>
          <w:szCs w:val="24"/>
          <w:lang w:val="en-IN"/>
        </w:rPr>
        <w:t>h=figure;</w:t>
      </w:r>
    </w:p>
    <w:p w:rsidR="00510DDA" w:rsidRPr="00646751" w:rsidRDefault="00510DDA" w:rsidP="00510DDA">
      <w:pPr>
        <w:rPr>
          <w:sz w:val="24"/>
          <w:szCs w:val="24"/>
          <w:lang w:val="en-IN"/>
        </w:rPr>
      </w:pPr>
      <w:r w:rsidRPr="00646751">
        <w:rPr>
          <w:sz w:val="24"/>
          <w:szCs w:val="24"/>
          <w:lang w:val="en-IN"/>
        </w:rPr>
        <w:t>set(h,'position',[0,0,450,265]);</w:t>
      </w:r>
    </w:p>
    <w:p w:rsidR="00510DDA" w:rsidRPr="00646751" w:rsidRDefault="00510DDA" w:rsidP="00510DDA">
      <w:pPr>
        <w:rPr>
          <w:sz w:val="24"/>
          <w:szCs w:val="24"/>
          <w:lang w:val="en-IN"/>
        </w:rPr>
      </w:pPr>
      <w:r w:rsidRPr="00646751">
        <w:rPr>
          <w:sz w:val="24"/>
          <w:szCs w:val="24"/>
          <w:lang w:val="en-IN"/>
        </w:rPr>
        <w:t>axes('position',[0.075,0.45,0.75,0.5]);</w:t>
      </w:r>
    </w:p>
    <w:p w:rsidR="00510DDA" w:rsidRPr="00646751" w:rsidRDefault="00510DDA" w:rsidP="00510DDA">
      <w:pPr>
        <w:rPr>
          <w:sz w:val="24"/>
          <w:szCs w:val="24"/>
          <w:lang w:val="en-IN"/>
        </w:rPr>
      </w:pPr>
      <w:r w:rsidRPr="00646751">
        <w:rPr>
          <w:sz w:val="24"/>
          <w:szCs w:val="24"/>
          <w:lang w:val="en-IN"/>
        </w:rPr>
        <w:t>count=1;</w:t>
      </w:r>
    </w:p>
    <w:p w:rsidR="00510DDA" w:rsidRPr="00646751" w:rsidRDefault="00510DDA" w:rsidP="00510DDA">
      <w:pPr>
        <w:rPr>
          <w:sz w:val="24"/>
          <w:szCs w:val="24"/>
          <w:lang w:val="en-IN"/>
        </w:rPr>
      </w:pPr>
      <w:r w:rsidRPr="00646751">
        <w:rPr>
          <w:sz w:val="24"/>
          <w:szCs w:val="24"/>
          <w:lang w:val="en-IN"/>
        </w:rPr>
        <w:t>for i=1:8</w:t>
      </w:r>
    </w:p>
    <w:p w:rsidR="00510DDA" w:rsidRPr="00646751" w:rsidRDefault="00510DDA" w:rsidP="00510DDA">
      <w:pPr>
        <w:rPr>
          <w:sz w:val="24"/>
          <w:szCs w:val="24"/>
          <w:lang w:val="en-IN"/>
        </w:rPr>
      </w:pPr>
      <w:r w:rsidRPr="00646751">
        <w:rPr>
          <w:sz w:val="24"/>
          <w:szCs w:val="24"/>
          <w:lang w:val="en-IN"/>
        </w:rPr>
        <w:t>    digit1(count)=patch(disp(i).topcenter(1,:),disp(i).topcenter(2,:),'b','EdgeAlpha',0);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digit1(count)=patch(disp(i).middlecenter(1,:),disp(i).middlecenter(2,:),'b','EdgeAlpha',0);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digit1(count)=patch(disp(i).bottomcenter(1,:),disp(i).bottomcenter(2,:),'b','EdgeAlpha',0);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digit1(count)=patch(disp(i).topleft(1,:),disp(i).topleft(2,:),'b','EdgeAlpha',0);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digit1(count)=patch(disp(i).bottomleft(1,:),disp(i).bottomleft(2,:),'b','EdgeAlpha',0);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digit1(count)=patch(disp(i).topright(1,:),disp(i).topright(2,:),'b','EdgeAlpha',0);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digit1(count)=patch(disp(i).bottomright(1,:),disp(i).bottomright(2,:),'b','EdgeAlpha',0);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end</w:t>
      </w:r>
    </w:p>
    <w:p w:rsidR="00510DDA" w:rsidRPr="00646751" w:rsidRDefault="00510DDA" w:rsidP="00510DDA">
      <w:pPr>
        <w:rPr>
          <w:sz w:val="24"/>
          <w:szCs w:val="24"/>
          <w:lang w:val="en-IN"/>
        </w:rPr>
      </w:pPr>
      <w:r w:rsidRPr="00646751">
        <w:rPr>
          <w:sz w:val="24"/>
          <w:szCs w:val="24"/>
          <w:lang w:val="en-IN"/>
        </w:rPr>
        <w:t>%Time</w:t>
      </w:r>
    </w:p>
    <w:p w:rsidR="00510DDA" w:rsidRPr="00646751" w:rsidRDefault="00510DDA" w:rsidP="00510DDA">
      <w:pPr>
        <w:rPr>
          <w:sz w:val="24"/>
          <w:szCs w:val="24"/>
          <w:lang w:val="en-IN"/>
        </w:rPr>
      </w:pPr>
      <w:r w:rsidRPr="00646751">
        <w:rPr>
          <w:sz w:val="24"/>
          <w:szCs w:val="24"/>
          <w:lang w:val="en-IN"/>
        </w:rPr>
        <w:t>for i=2:6</w:t>
      </w:r>
    </w:p>
    <w:p w:rsidR="00510DDA" w:rsidRPr="00646751" w:rsidRDefault="00510DDA" w:rsidP="00510DDA">
      <w:pPr>
        <w:rPr>
          <w:sz w:val="24"/>
          <w:szCs w:val="24"/>
          <w:lang w:val="en-IN"/>
        </w:rPr>
      </w:pPr>
      <w:r w:rsidRPr="00646751">
        <w:rPr>
          <w:sz w:val="24"/>
          <w:szCs w:val="24"/>
          <w:lang w:val="en-IN"/>
        </w:rPr>
        <w:t>    disp(i)=disp(1);</w:t>
      </w:r>
    </w:p>
    <w:p w:rsidR="00510DDA" w:rsidRPr="00646751" w:rsidRDefault="00510DDA" w:rsidP="00510DDA">
      <w:pPr>
        <w:rPr>
          <w:sz w:val="24"/>
          <w:szCs w:val="24"/>
          <w:lang w:val="en-IN"/>
        </w:rPr>
      </w:pPr>
      <w:r w:rsidRPr="00646751">
        <w:rPr>
          <w:sz w:val="24"/>
          <w:szCs w:val="24"/>
          <w:lang w:val="en-IN"/>
        </w:rPr>
        <w:t>    disp(i).topcenter(1,:)=disp(1).topcenter(1,:)+dispincrement(i);</w:t>
      </w:r>
    </w:p>
    <w:p w:rsidR="00510DDA" w:rsidRPr="00646751" w:rsidRDefault="00510DDA" w:rsidP="00510DDA">
      <w:pPr>
        <w:rPr>
          <w:sz w:val="24"/>
          <w:szCs w:val="24"/>
          <w:lang w:val="en-IN"/>
        </w:rPr>
      </w:pPr>
      <w:r w:rsidRPr="00646751">
        <w:rPr>
          <w:sz w:val="24"/>
          <w:szCs w:val="24"/>
          <w:lang w:val="en-IN"/>
        </w:rPr>
        <w:t>    disp(i).middlecenter(1,:)=disp(1).middlecenter(1,:)+dispincrement(i);</w:t>
      </w:r>
    </w:p>
    <w:p w:rsidR="00510DDA" w:rsidRPr="00646751" w:rsidRDefault="00510DDA" w:rsidP="00510DDA">
      <w:pPr>
        <w:rPr>
          <w:sz w:val="24"/>
          <w:szCs w:val="24"/>
          <w:lang w:val="en-IN"/>
        </w:rPr>
      </w:pPr>
      <w:r w:rsidRPr="00646751">
        <w:rPr>
          <w:sz w:val="24"/>
          <w:szCs w:val="24"/>
          <w:lang w:val="en-IN"/>
        </w:rPr>
        <w:lastRenderedPageBreak/>
        <w:t>    disp(i).bottomcenter(1,:)=disp(1).bottomcenter(1,:)+dispincrement(i);</w:t>
      </w:r>
    </w:p>
    <w:p w:rsidR="00510DDA" w:rsidRPr="00646751" w:rsidRDefault="00510DDA" w:rsidP="00510DDA">
      <w:pPr>
        <w:rPr>
          <w:sz w:val="24"/>
          <w:szCs w:val="24"/>
          <w:lang w:val="en-IN"/>
        </w:rPr>
      </w:pPr>
      <w:r w:rsidRPr="00646751">
        <w:rPr>
          <w:sz w:val="24"/>
          <w:szCs w:val="24"/>
          <w:lang w:val="en-IN"/>
        </w:rPr>
        <w:t>    disp(i).topleft(1,:)=disp(1).topleft(1,:)+dispincrement(i);</w:t>
      </w:r>
    </w:p>
    <w:p w:rsidR="00510DDA" w:rsidRPr="00646751" w:rsidRDefault="00510DDA" w:rsidP="00510DDA">
      <w:pPr>
        <w:rPr>
          <w:sz w:val="24"/>
          <w:szCs w:val="24"/>
          <w:lang w:val="en-IN"/>
        </w:rPr>
      </w:pPr>
      <w:r w:rsidRPr="00646751">
        <w:rPr>
          <w:sz w:val="24"/>
          <w:szCs w:val="24"/>
          <w:lang w:val="en-IN"/>
        </w:rPr>
        <w:t>    disp(i).bottomleft(1,:)=disp(1).bottomleft(1,:)+dispincrement(i);</w:t>
      </w:r>
    </w:p>
    <w:p w:rsidR="00510DDA" w:rsidRPr="00646751" w:rsidRDefault="00510DDA" w:rsidP="00510DDA">
      <w:pPr>
        <w:rPr>
          <w:sz w:val="24"/>
          <w:szCs w:val="24"/>
          <w:lang w:val="en-IN"/>
        </w:rPr>
      </w:pPr>
      <w:r w:rsidRPr="00646751">
        <w:rPr>
          <w:sz w:val="24"/>
          <w:szCs w:val="24"/>
          <w:lang w:val="en-IN"/>
        </w:rPr>
        <w:t>    disp(i).topright(1,:)=disp(1).topright(1,:)+dispincrement(i);</w:t>
      </w:r>
    </w:p>
    <w:p w:rsidR="00510DDA" w:rsidRPr="00646751" w:rsidRDefault="00510DDA" w:rsidP="00510DDA">
      <w:pPr>
        <w:rPr>
          <w:sz w:val="24"/>
          <w:szCs w:val="24"/>
          <w:lang w:val="en-IN"/>
        </w:rPr>
      </w:pPr>
      <w:r w:rsidRPr="00646751">
        <w:rPr>
          <w:sz w:val="24"/>
          <w:szCs w:val="24"/>
          <w:lang w:val="en-IN"/>
        </w:rPr>
        <w:t>    disp(i).bottomright(1,:)=disp(1).bottomright(1,:)+dispincrement(i);</w:t>
      </w:r>
    </w:p>
    <w:p w:rsidR="00510DDA" w:rsidRPr="00646751" w:rsidRDefault="00510DDA" w:rsidP="00510DDA">
      <w:pPr>
        <w:rPr>
          <w:sz w:val="24"/>
          <w:szCs w:val="24"/>
          <w:lang w:val="en-IN"/>
        </w:rPr>
      </w:pPr>
      <w:r w:rsidRPr="00646751">
        <w:rPr>
          <w:sz w:val="24"/>
          <w:szCs w:val="24"/>
          <w:lang w:val="en-IN"/>
        </w:rPr>
        <w:t>end</w:t>
      </w:r>
    </w:p>
    <w:p w:rsidR="00510DDA" w:rsidRPr="00646751" w:rsidRDefault="00510DDA" w:rsidP="00510DDA">
      <w:pPr>
        <w:rPr>
          <w:sz w:val="24"/>
          <w:szCs w:val="24"/>
          <w:lang w:val="en-IN"/>
        </w:rPr>
      </w:pPr>
      <w:r w:rsidRPr="00646751">
        <w:rPr>
          <w:sz w:val="24"/>
          <w:szCs w:val="24"/>
          <w:lang w:val="en-IN"/>
        </w:rPr>
        <w:t>axes('position',[0.025,0.015,0.75,0.5]);</w:t>
      </w:r>
    </w:p>
    <w:p w:rsidR="00510DDA" w:rsidRPr="00646751" w:rsidRDefault="00510DDA" w:rsidP="00510DDA">
      <w:pPr>
        <w:rPr>
          <w:sz w:val="24"/>
          <w:szCs w:val="24"/>
          <w:lang w:val="en-IN"/>
        </w:rPr>
      </w:pPr>
    </w:p>
    <w:p w:rsidR="00510DDA" w:rsidRPr="00646751" w:rsidRDefault="00510DDA" w:rsidP="00510DDA">
      <w:pPr>
        <w:rPr>
          <w:sz w:val="24"/>
          <w:szCs w:val="24"/>
          <w:lang w:val="en-IN"/>
        </w:rPr>
      </w:pPr>
      <w:r w:rsidRPr="00646751">
        <w:rPr>
          <w:sz w:val="24"/>
          <w:szCs w:val="24"/>
          <w:lang w:val="en-IN"/>
        </w:rPr>
        <w:t>count=1;</w:t>
      </w:r>
    </w:p>
    <w:p w:rsidR="00510DDA" w:rsidRPr="00646751" w:rsidRDefault="00510DDA" w:rsidP="00510DDA">
      <w:pPr>
        <w:rPr>
          <w:sz w:val="24"/>
          <w:szCs w:val="24"/>
          <w:lang w:val="en-IN"/>
        </w:rPr>
      </w:pPr>
      <w:r w:rsidRPr="00646751">
        <w:rPr>
          <w:sz w:val="24"/>
          <w:szCs w:val="24"/>
          <w:lang w:val="en-IN"/>
        </w:rPr>
        <w:t>for i=1:6</w:t>
      </w:r>
    </w:p>
    <w:p w:rsidR="00510DDA" w:rsidRPr="00646751" w:rsidRDefault="00510DDA" w:rsidP="00510DDA">
      <w:pPr>
        <w:rPr>
          <w:sz w:val="24"/>
          <w:szCs w:val="24"/>
          <w:lang w:val="en-IN"/>
        </w:rPr>
      </w:pPr>
      <w:r w:rsidRPr="00646751">
        <w:rPr>
          <w:sz w:val="24"/>
          <w:szCs w:val="24"/>
          <w:lang w:val="en-IN"/>
        </w:rPr>
        <w:t>    digit2(count)=patch(disp(i).topcenter(1,:),disp(i).topcenter(2,:),'b','EdgeAlpha',0);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digit2(count)=patch(disp(i).middlecenter(1,:),disp(i).middlecenter(2,:),'b','EdgeAlpha',0);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digit2(count)=patch(disp(i).bottomcenter(1,:),disp(i).bottomcenter(2,:),'b','EdgeAlpha',0);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digit2(count)=patch(disp(i).topleft(1,:),disp(i).topleft(2,:),'b','EdgeAlpha',0);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digit2(count)=patch(disp(i).bottomleft(1,:),disp(i).bottomleft(2,:),'b','EdgeAlpha',0);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digit2(count)=patch(disp(i).topright(1,:),disp(i).topright(2,:),'b','EdgeAlpha',0);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    digit2(count)=patch(disp(i).bottomright(1,:),disp(i).bottomright(2,:),'b','EdgeAlpha',0);</w:t>
      </w:r>
    </w:p>
    <w:p w:rsidR="00510DDA" w:rsidRPr="00646751" w:rsidRDefault="00510DDA" w:rsidP="00510DDA">
      <w:pPr>
        <w:rPr>
          <w:sz w:val="24"/>
          <w:szCs w:val="24"/>
          <w:lang w:val="en-IN"/>
        </w:rPr>
      </w:pPr>
      <w:r w:rsidRPr="00646751">
        <w:rPr>
          <w:sz w:val="24"/>
          <w:szCs w:val="24"/>
          <w:lang w:val="en-IN"/>
        </w:rPr>
        <w:t>    count=count+1;</w:t>
      </w:r>
    </w:p>
    <w:p w:rsidR="00510DDA" w:rsidRPr="00646751" w:rsidRDefault="00510DDA" w:rsidP="00510DDA">
      <w:pPr>
        <w:rPr>
          <w:sz w:val="24"/>
          <w:szCs w:val="24"/>
          <w:lang w:val="en-IN"/>
        </w:rPr>
      </w:pPr>
      <w:r w:rsidRPr="00646751">
        <w:rPr>
          <w:sz w:val="24"/>
          <w:szCs w:val="24"/>
          <w:lang w:val="en-IN"/>
        </w:rPr>
        <w:t>end</w:t>
      </w:r>
    </w:p>
    <w:p w:rsidR="00510DDA" w:rsidRPr="00646751" w:rsidRDefault="00510DDA" w:rsidP="00510DDA">
      <w:pPr>
        <w:rPr>
          <w:sz w:val="24"/>
          <w:szCs w:val="24"/>
          <w:lang w:val="en-IN"/>
        </w:rPr>
      </w:pPr>
      <w:r w:rsidRPr="00646751">
        <w:rPr>
          <w:sz w:val="24"/>
          <w:szCs w:val="24"/>
          <w:lang w:val="en-IN"/>
        </w:rPr>
        <w:t>%date</w:t>
      </w:r>
    </w:p>
    <w:p w:rsidR="00510DDA" w:rsidRPr="00646751" w:rsidRDefault="00510DDA" w:rsidP="00510DDA">
      <w:pPr>
        <w:rPr>
          <w:sz w:val="24"/>
          <w:szCs w:val="24"/>
          <w:lang w:val="en-IN"/>
        </w:rPr>
      </w:pPr>
      <w:r w:rsidRPr="00646751">
        <w:rPr>
          <w:sz w:val="24"/>
          <w:szCs w:val="24"/>
          <w:lang w:val="en-IN"/>
        </w:rPr>
        <w:t>c=clock;</w:t>
      </w:r>
    </w:p>
    <w:p w:rsidR="00510DDA" w:rsidRPr="00646751" w:rsidRDefault="00510DDA" w:rsidP="00510DDA">
      <w:pPr>
        <w:rPr>
          <w:sz w:val="24"/>
          <w:szCs w:val="24"/>
          <w:lang w:val="en-IN"/>
        </w:rPr>
      </w:pPr>
      <w:r w:rsidRPr="00646751">
        <w:rPr>
          <w:sz w:val="24"/>
          <w:szCs w:val="24"/>
          <w:lang w:val="en-IN"/>
        </w:rPr>
        <w:t>%day</w:t>
      </w:r>
    </w:p>
    <w:p w:rsidR="00510DDA" w:rsidRPr="00646751" w:rsidRDefault="00510DDA" w:rsidP="00510DDA">
      <w:pPr>
        <w:rPr>
          <w:sz w:val="24"/>
          <w:szCs w:val="24"/>
          <w:lang w:val="en-IN"/>
        </w:rPr>
      </w:pPr>
      <w:r w:rsidRPr="00646751">
        <w:rPr>
          <w:sz w:val="24"/>
          <w:szCs w:val="24"/>
          <w:lang w:val="en-IN"/>
        </w:rPr>
        <w:t>cur_digit(1)=floor(c(3)/10);</w:t>
      </w:r>
    </w:p>
    <w:p w:rsidR="00510DDA" w:rsidRPr="00646751" w:rsidRDefault="00510DDA" w:rsidP="00510DDA">
      <w:pPr>
        <w:rPr>
          <w:sz w:val="24"/>
          <w:szCs w:val="24"/>
          <w:lang w:val="en-IN"/>
        </w:rPr>
      </w:pPr>
      <w:r w:rsidRPr="00646751">
        <w:rPr>
          <w:sz w:val="24"/>
          <w:szCs w:val="24"/>
          <w:lang w:val="en-IN"/>
        </w:rPr>
        <w:t>cur_digit(2)=c(3)-(cur_digit(1)*10);</w:t>
      </w:r>
    </w:p>
    <w:p w:rsidR="00510DDA" w:rsidRPr="00646751" w:rsidRDefault="00510DDA" w:rsidP="00510DDA">
      <w:pPr>
        <w:rPr>
          <w:sz w:val="24"/>
          <w:szCs w:val="24"/>
          <w:lang w:val="en-IN"/>
        </w:rPr>
      </w:pPr>
      <w:r w:rsidRPr="00646751">
        <w:rPr>
          <w:sz w:val="24"/>
          <w:szCs w:val="24"/>
          <w:lang w:val="en-IN"/>
        </w:rPr>
        <w:t>%month</w:t>
      </w:r>
    </w:p>
    <w:p w:rsidR="00510DDA" w:rsidRPr="00646751" w:rsidRDefault="00510DDA" w:rsidP="00510DDA">
      <w:pPr>
        <w:rPr>
          <w:sz w:val="24"/>
          <w:szCs w:val="24"/>
          <w:lang w:val="en-IN"/>
        </w:rPr>
      </w:pPr>
      <w:r w:rsidRPr="00646751">
        <w:rPr>
          <w:sz w:val="24"/>
          <w:szCs w:val="24"/>
          <w:lang w:val="en-IN"/>
        </w:rPr>
        <w:t>cur_digit(3)=floor(c(2)/10);</w:t>
      </w:r>
    </w:p>
    <w:p w:rsidR="00510DDA" w:rsidRPr="00646751" w:rsidRDefault="00510DDA" w:rsidP="00510DDA">
      <w:pPr>
        <w:rPr>
          <w:sz w:val="24"/>
          <w:szCs w:val="24"/>
          <w:lang w:val="en-IN"/>
        </w:rPr>
      </w:pPr>
      <w:r w:rsidRPr="00646751">
        <w:rPr>
          <w:sz w:val="24"/>
          <w:szCs w:val="24"/>
          <w:lang w:val="en-IN"/>
        </w:rPr>
        <w:t>cur_digit(4)=c(2)-(cur_digit(3)*10);</w:t>
      </w:r>
    </w:p>
    <w:p w:rsidR="00510DDA" w:rsidRPr="00646751" w:rsidRDefault="00510DDA" w:rsidP="00510DDA">
      <w:pPr>
        <w:rPr>
          <w:sz w:val="24"/>
          <w:szCs w:val="24"/>
          <w:lang w:val="en-IN"/>
        </w:rPr>
      </w:pPr>
      <w:r w:rsidRPr="00646751">
        <w:rPr>
          <w:sz w:val="24"/>
          <w:szCs w:val="24"/>
          <w:lang w:val="en-IN"/>
        </w:rPr>
        <w:t>%year</w:t>
      </w:r>
    </w:p>
    <w:p w:rsidR="00510DDA" w:rsidRPr="00646751" w:rsidRDefault="00510DDA" w:rsidP="00510DDA">
      <w:pPr>
        <w:rPr>
          <w:sz w:val="24"/>
          <w:szCs w:val="24"/>
          <w:lang w:val="en-IN"/>
        </w:rPr>
      </w:pPr>
      <w:r w:rsidRPr="00646751">
        <w:rPr>
          <w:sz w:val="24"/>
          <w:szCs w:val="24"/>
          <w:lang w:val="en-IN"/>
        </w:rPr>
        <w:t>cur_digit(5)=floor(c(1)/1000);</w:t>
      </w:r>
    </w:p>
    <w:p w:rsidR="00510DDA" w:rsidRPr="00646751" w:rsidRDefault="00510DDA" w:rsidP="00510DDA">
      <w:pPr>
        <w:rPr>
          <w:sz w:val="24"/>
          <w:szCs w:val="24"/>
          <w:lang w:val="en-IN"/>
        </w:rPr>
      </w:pPr>
      <w:r w:rsidRPr="00646751">
        <w:rPr>
          <w:sz w:val="24"/>
          <w:szCs w:val="24"/>
          <w:lang w:val="en-IN"/>
        </w:rPr>
        <w:t>cur_digit(6)=floor(c(1)/100)-(cur_digit(5)*10);</w:t>
      </w:r>
    </w:p>
    <w:p w:rsidR="00510DDA" w:rsidRPr="00646751" w:rsidRDefault="00510DDA" w:rsidP="00510DDA">
      <w:pPr>
        <w:rPr>
          <w:sz w:val="24"/>
          <w:szCs w:val="24"/>
          <w:lang w:val="en-IN"/>
        </w:rPr>
      </w:pPr>
      <w:r w:rsidRPr="00646751">
        <w:rPr>
          <w:sz w:val="24"/>
          <w:szCs w:val="24"/>
          <w:lang w:val="en-IN"/>
        </w:rPr>
        <w:t>cur_digit(7)=floor(c(1)/10)-((cur_digit(5)*100)+(cur_digit(6)*10));</w:t>
      </w:r>
    </w:p>
    <w:p w:rsidR="00510DDA" w:rsidRPr="00646751" w:rsidRDefault="00510DDA" w:rsidP="00510DDA">
      <w:pPr>
        <w:rPr>
          <w:sz w:val="24"/>
          <w:szCs w:val="24"/>
          <w:lang w:val="en-IN"/>
        </w:rPr>
      </w:pPr>
      <w:r w:rsidRPr="00646751">
        <w:rPr>
          <w:sz w:val="24"/>
          <w:szCs w:val="24"/>
          <w:lang w:val="en-IN"/>
        </w:rPr>
        <w:t>cur_digit(8)=c(1)-((cur_digit(5)*1000)+(cur_digit(6)*100)+(cur_digit(7)*10));</w:t>
      </w:r>
    </w:p>
    <w:p w:rsidR="00510DDA" w:rsidRPr="00646751" w:rsidRDefault="00510DDA" w:rsidP="00510DDA">
      <w:pPr>
        <w:rPr>
          <w:sz w:val="24"/>
          <w:szCs w:val="24"/>
          <w:lang w:val="en-IN"/>
        </w:rPr>
      </w:pPr>
    </w:p>
    <w:p w:rsidR="00510DDA" w:rsidRPr="00646751" w:rsidRDefault="00510DDA" w:rsidP="00510DDA">
      <w:pPr>
        <w:rPr>
          <w:sz w:val="24"/>
          <w:szCs w:val="24"/>
          <w:lang w:val="en-IN"/>
        </w:rPr>
      </w:pPr>
      <w:r w:rsidRPr="00646751">
        <w:rPr>
          <w:sz w:val="24"/>
          <w:szCs w:val="24"/>
          <w:lang w:val="en-IN"/>
        </w:rPr>
        <w:t>%updateclock</w:t>
      </w:r>
    </w:p>
    <w:p w:rsidR="00510DDA" w:rsidRPr="00646751" w:rsidRDefault="00510DDA" w:rsidP="00510DDA">
      <w:pPr>
        <w:rPr>
          <w:sz w:val="24"/>
          <w:szCs w:val="24"/>
          <w:lang w:val="en-IN"/>
        </w:rPr>
      </w:pPr>
      <w:r w:rsidRPr="00646751">
        <w:rPr>
          <w:sz w:val="24"/>
          <w:szCs w:val="24"/>
          <w:lang w:val="en-IN"/>
        </w:rPr>
        <w:t>for i=1:8</w:t>
      </w:r>
    </w:p>
    <w:p w:rsidR="00510DDA" w:rsidRPr="00646751" w:rsidRDefault="00510DDA" w:rsidP="00510DDA">
      <w:pPr>
        <w:rPr>
          <w:sz w:val="24"/>
          <w:szCs w:val="24"/>
          <w:lang w:val="en-IN"/>
        </w:rPr>
      </w:pPr>
      <w:r w:rsidRPr="00646751">
        <w:rPr>
          <w:sz w:val="24"/>
          <w:szCs w:val="24"/>
          <w:lang w:val="en-IN"/>
        </w:rPr>
        <w:t>if cur_digit(i)==0</w:t>
      </w:r>
    </w:p>
    <w:p w:rsidR="00510DDA" w:rsidRPr="00646751" w:rsidRDefault="00510DDA" w:rsidP="00510DDA">
      <w:pPr>
        <w:rPr>
          <w:sz w:val="24"/>
          <w:szCs w:val="24"/>
          <w:lang w:val="en-IN"/>
        </w:rPr>
      </w:pPr>
      <w:r w:rsidRPr="00646751">
        <w:rPr>
          <w:sz w:val="24"/>
          <w:szCs w:val="24"/>
          <w:lang w:val="en-IN"/>
        </w:rPr>
        <w:t>    set(digit1(i*7-5),'FaceAlpha',0);</w:t>
      </w:r>
    </w:p>
    <w:p w:rsidR="00510DDA" w:rsidRPr="00646751" w:rsidRDefault="00510DDA" w:rsidP="00510DDA">
      <w:pPr>
        <w:rPr>
          <w:sz w:val="24"/>
          <w:szCs w:val="24"/>
          <w:lang w:val="en-IN"/>
        </w:rPr>
      </w:pPr>
      <w:r w:rsidRPr="00646751">
        <w:rPr>
          <w:sz w:val="24"/>
          <w:szCs w:val="24"/>
          <w:lang w:val="en-IN"/>
        </w:rPr>
        <w:t>elseif cur_digit(i)==1</w:t>
      </w:r>
    </w:p>
    <w:p w:rsidR="00510DDA" w:rsidRPr="00646751" w:rsidRDefault="00510DDA" w:rsidP="00510DDA">
      <w:pPr>
        <w:rPr>
          <w:sz w:val="24"/>
          <w:szCs w:val="24"/>
          <w:lang w:val="en-IN"/>
        </w:rPr>
      </w:pPr>
      <w:r w:rsidRPr="00646751">
        <w:rPr>
          <w:sz w:val="24"/>
          <w:szCs w:val="24"/>
          <w:lang w:val="en-IN"/>
        </w:rPr>
        <w:t>    set(digit1(i*7-6:i*7-2),'FaceAlpha',0);</w:t>
      </w:r>
    </w:p>
    <w:p w:rsidR="00510DDA" w:rsidRPr="00646751" w:rsidRDefault="00510DDA" w:rsidP="00510DDA">
      <w:pPr>
        <w:rPr>
          <w:sz w:val="24"/>
          <w:szCs w:val="24"/>
          <w:lang w:val="en-IN"/>
        </w:rPr>
      </w:pPr>
      <w:r w:rsidRPr="00646751">
        <w:rPr>
          <w:sz w:val="24"/>
          <w:szCs w:val="24"/>
          <w:lang w:val="en-IN"/>
        </w:rPr>
        <w:t>elseif cur_digit(i)==2</w:t>
      </w:r>
    </w:p>
    <w:p w:rsidR="00510DDA" w:rsidRPr="00646751" w:rsidRDefault="00510DDA" w:rsidP="00510DDA">
      <w:pPr>
        <w:rPr>
          <w:sz w:val="24"/>
          <w:szCs w:val="24"/>
          <w:lang w:val="en-IN"/>
        </w:rPr>
      </w:pPr>
      <w:r w:rsidRPr="00646751">
        <w:rPr>
          <w:sz w:val="24"/>
          <w:szCs w:val="24"/>
          <w:lang w:val="en-IN"/>
        </w:rPr>
        <w:t>    set(digit1(i*7-3),'FaceAlpha',0);</w:t>
      </w:r>
    </w:p>
    <w:p w:rsidR="00510DDA" w:rsidRPr="00646751" w:rsidRDefault="00510DDA" w:rsidP="00510DDA">
      <w:pPr>
        <w:rPr>
          <w:sz w:val="24"/>
          <w:szCs w:val="24"/>
          <w:lang w:val="en-IN"/>
        </w:rPr>
      </w:pPr>
      <w:r w:rsidRPr="00646751">
        <w:rPr>
          <w:sz w:val="24"/>
          <w:szCs w:val="24"/>
          <w:lang w:val="en-IN"/>
        </w:rPr>
        <w:t>    set(digit1(i*7),'FaceAlpha',0);</w:t>
      </w:r>
    </w:p>
    <w:p w:rsidR="00510DDA" w:rsidRPr="00646751" w:rsidRDefault="00510DDA" w:rsidP="00510DDA">
      <w:pPr>
        <w:rPr>
          <w:sz w:val="24"/>
          <w:szCs w:val="24"/>
          <w:lang w:val="en-IN"/>
        </w:rPr>
      </w:pPr>
      <w:r w:rsidRPr="00646751">
        <w:rPr>
          <w:sz w:val="24"/>
          <w:szCs w:val="24"/>
          <w:lang w:val="en-IN"/>
        </w:rPr>
        <w:t>elseif cur_digit(i)==3</w:t>
      </w:r>
    </w:p>
    <w:p w:rsidR="00510DDA" w:rsidRPr="00646751" w:rsidRDefault="00510DDA" w:rsidP="00510DDA">
      <w:pPr>
        <w:rPr>
          <w:sz w:val="24"/>
          <w:szCs w:val="24"/>
          <w:lang w:val="en-IN"/>
        </w:rPr>
      </w:pPr>
      <w:r w:rsidRPr="00646751">
        <w:rPr>
          <w:sz w:val="24"/>
          <w:szCs w:val="24"/>
          <w:lang w:val="en-IN"/>
        </w:rPr>
        <w:t>    set(digit1(i*7-3),'FaceAlpha',0);</w:t>
      </w:r>
    </w:p>
    <w:p w:rsidR="00510DDA" w:rsidRPr="00646751" w:rsidRDefault="00510DDA" w:rsidP="00510DDA">
      <w:pPr>
        <w:rPr>
          <w:sz w:val="24"/>
          <w:szCs w:val="24"/>
          <w:lang w:val="en-IN"/>
        </w:rPr>
      </w:pPr>
      <w:r w:rsidRPr="00646751">
        <w:rPr>
          <w:sz w:val="24"/>
          <w:szCs w:val="24"/>
          <w:lang w:val="en-IN"/>
        </w:rPr>
        <w:t>    set(digit1(i*7-2),'FaceAlpha',0);</w:t>
      </w:r>
    </w:p>
    <w:p w:rsidR="00510DDA" w:rsidRPr="00646751" w:rsidRDefault="00510DDA" w:rsidP="00510DDA">
      <w:pPr>
        <w:rPr>
          <w:sz w:val="24"/>
          <w:szCs w:val="24"/>
          <w:lang w:val="en-IN"/>
        </w:rPr>
      </w:pPr>
      <w:r w:rsidRPr="00646751">
        <w:rPr>
          <w:sz w:val="24"/>
          <w:szCs w:val="24"/>
          <w:lang w:val="en-IN"/>
        </w:rPr>
        <w:lastRenderedPageBreak/>
        <w:t>elseif cur_digit(i)==4</w:t>
      </w:r>
    </w:p>
    <w:p w:rsidR="00510DDA" w:rsidRPr="00646751" w:rsidRDefault="00510DDA" w:rsidP="00510DDA">
      <w:pPr>
        <w:rPr>
          <w:sz w:val="24"/>
          <w:szCs w:val="24"/>
          <w:lang w:val="en-IN"/>
        </w:rPr>
      </w:pPr>
      <w:r w:rsidRPr="00646751">
        <w:rPr>
          <w:sz w:val="24"/>
          <w:szCs w:val="24"/>
          <w:lang w:val="en-IN"/>
        </w:rPr>
        <w:t>    set(digit1(i*7-6),'FaceAlpha',0);</w:t>
      </w:r>
    </w:p>
    <w:p w:rsidR="00510DDA" w:rsidRPr="00646751" w:rsidRDefault="00510DDA" w:rsidP="00510DDA">
      <w:pPr>
        <w:rPr>
          <w:sz w:val="24"/>
          <w:szCs w:val="24"/>
          <w:lang w:val="en-IN"/>
        </w:rPr>
      </w:pPr>
      <w:r w:rsidRPr="00646751">
        <w:rPr>
          <w:sz w:val="24"/>
          <w:szCs w:val="24"/>
          <w:lang w:val="en-IN"/>
        </w:rPr>
        <w:t>    set(digit1(i*7-2),'FaceAlpha',0);</w:t>
      </w:r>
    </w:p>
    <w:p w:rsidR="00510DDA" w:rsidRPr="00646751" w:rsidRDefault="00510DDA" w:rsidP="00510DDA">
      <w:pPr>
        <w:rPr>
          <w:sz w:val="24"/>
          <w:szCs w:val="24"/>
          <w:lang w:val="en-IN"/>
        </w:rPr>
      </w:pPr>
      <w:r w:rsidRPr="00646751">
        <w:rPr>
          <w:sz w:val="24"/>
          <w:szCs w:val="24"/>
          <w:lang w:val="en-IN"/>
        </w:rPr>
        <w:t>    set(digit1(i*7-4),'FaceAlpha',0);</w:t>
      </w:r>
    </w:p>
    <w:p w:rsidR="00510DDA" w:rsidRPr="00646751" w:rsidRDefault="00510DDA" w:rsidP="00510DDA">
      <w:pPr>
        <w:rPr>
          <w:sz w:val="24"/>
          <w:szCs w:val="24"/>
          <w:lang w:val="en-IN"/>
        </w:rPr>
      </w:pPr>
      <w:r w:rsidRPr="00646751">
        <w:rPr>
          <w:sz w:val="24"/>
          <w:szCs w:val="24"/>
          <w:lang w:val="en-IN"/>
        </w:rPr>
        <w:t>elseif cur_digit(i)==5</w:t>
      </w:r>
    </w:p>
    <w:p w:rsidR="00510DDA" w:rsidRPr="00646751" w:rsidRDefault="00510DDA" w:rsidP="00510DDA">
      <w:pPr>
        <w:rPr>
          <w:sz w:val="24"/>
          <w:szCs w:val="24"/>
          <w:lang w:val="en-IN"/>
        </w:rPr>
      </w:pPr>
      <w:r w:rsidRPr="00646751">
        <w:rPr>
          <w:sz w:val="24"/>
          <w:szCs w:val="24"/>
          <w:lang w:val="en-IN"/>
        </w:rPr>
        <w:t>    set(digit1(i*7-2),'FaceAlpha',0);</w:t>
      </w:r>
    </w:p>
    <w:p w:rsidR="00510DDA" w:rsidRPr="00646751" w:rsidRDefault="00510DDA" w:rsidP="00510DDA">
      <w:pPr>
        <w:rPr>
          <w:sz w:val="24"/>
          <w:szCs w:val="24"/>
          <w:lang w:val="en-IN"/>
        </w:rPr>
      </w:pPr>
      <w:r w:rsidRPr="00646751">
        <w:rPr>
          <w:sz w:val="24"/>
          <w:szCs w:val="24"/>
          <w:lang w:val="en-IN"/>
        </w:rPr>
        <w:t>    set(digit1(i*7-1),'FaceAlpha',0);</w:t>
      </w:r>
    </w:p>
    <w:p w:rsidR="00510DDA" w:rsidRPr="00646751" w:rsidRDefault="00510DDA" w:rsidP="00510DDA">
      <w:pPr>
        <w:rPr>
          <w:sz w:val="24"/>
          <w:szCs w:val="24"/>
          <w:lang w:val="en-IN"/>
        </w:rPr>
      </w:pPr>
      <w:r w:rsidRPr="00646751">
        <w:rPr>
          <w:sz w:val="24"/>
          <w:szCs w:val="24"/>
          <w:lang w:val="en-IN"/>
        </w:rPr>
        <w:t>elseif cur_digit(i)==6</w:t>
      </w:r>
    </w:p>
    <w:p w:rsidR="00510DDA" w:rsidRPr="00646751" w:rsidRDefault="00510DDA" w:rsidP="00510DDA">
      <w:pPr>
        <w:rPr>
          <w:sz w:val="24"/>
          <w:szCs w:val="24"/>
          <w:lang w:val="en-IN"/>
        </w:rPr>
      </w:pPr>
      <w:r w:rsidRPr="00646751">
        <w:rPr>
          <w:sz w:val="24"/>
          <w:szCs w:val="24"/>
          <w:lang w:val="en-IN"/>
        </w:rPr>
        <w:t>    set(digit1(i*7-1),'FaceAlpha',0);</w:t>
      </w:r>
    </w:p>
    <w:p w:rsidR="00510DDA" w:rsidRPr="00646751" w:rsidRDefault="00510DDA" w:rsidP="00510DDA">
      <w:pPr>
        <w:rPr>
          <w:sz w:val="24"/>
          <w:szCs w:val="24"/>
          <w:lang w:val="en-IN"/>
        </w:rPr>
      </w:pPr>
      <w:r w:rsidRPr="00646751">
        <w:rPr>
          <w:sz w:val="24"/>
          <w:szCs w:val="24"/>
          <w:lang w:val="en-IN"/>
        </w:rPr>
        <w:t>elseif cur_digit(i)==7</w:t>
      </w:r>
    </w:p>
    <w:p w:rsidR="00510DDA" w:rsidRPr="00646751" w:rsidRDefault="00510DDA" w:rsidP="00510DDA">
      <w:pPr>
        <w:rPr>
          <w:sz w:val="24"/>
          <w:szCs w:val="24"/>
          <w:lang w:val="en-IN"/>
        </w:rPr>
      </w:pPr>
      <w:r w:rsidRPr="00646751">
        <w:rPr>
          <w:sz w:val="24"/>
          <w:szCs w:val="24"/>
          <w:lang w:val="en-IN"/>
        </w:rPr>
        <w:t>    set(digit1(i*7-5),'FaceAlpha',0);</w:t>
      </w:r>
    </w:p>
    <w:p w:rsidR="00510DDA" w:rsidRPr="00646751" w:rsidRDefault="00510DDA" w:rsidP="00510DDA">
      <w:pPr>
        <w:rPr>
          <w:sz w:val="24"/>
          <w:szCs w:val="24"/>
          <w:lang w:val="en-IN"/>
        </w:rPr>
      </w:pPr>
      <w:r w:rsidRPr="00646751">
        <w:rPr>
          <w:sz w:val="24"/>
          <w:szCs w:val="24"/>
          <w:lang w:val="en-IN"/>
        </w:rPr>
        <w:t>    set(digit1(i*7-4),'FaceAlpha',0);</w:t>
      </w:r>
    </w:p>
    <w:p w:rsidR="00510DDA" w:rsidRPr="00646751" w:rsidRDefault="00510DDA" w:rsidP="00510DDA">
      <w:pPr>
        <w:rPr>
          <w:sz w:val="24"/>
          <w:szCs w:val="24"/>
          <w:lang w:val="en-IN"/>
        </w:rPr>
      </w:pPr>
      <w:r w:rsidRPr="00646751">
        <w:rPr>
          <w:sz w:val="24"/>
          <w:szCs w:val="24"/>
          <w:lang w:val="en-IN"/>
        </w:rPr>
        <w:t>    set(digit1(i*7-3),'FaceAlpha',0);</w:t>
      </w:r>
    </w:p>
    <w:p w:rsidR="00510DDA" w:rsidRPr="00646751" w:rsidRDefault="00510DDA" w:rsidP="00510DDA">
      <w:pPr>
        <w:rPr>
          <w:sz w:val="24"/>
          <w:szCs w:val="24"/>
          <w:lang w:val="en-IN"/>
        </w:rPr>
      </w:pPr>
      <w:r w:rsidRPr="00646751">
        <w:rPr>
          <w:sz w:val="24"/>
          <w:szCs w:val="24"/>
          <w:lang w:val="en-IN"/>
        </w:rPr>
        <w:t>    set(digit1(i*7-2),'FaceAlpha',0);</w:t>
      </w:r>
    </w:p>
    <w:p w:rsidR="00510DDA" w:rsidRPr="00646751" w:rsidRDefault="00510DDA" w:rsidP="00510DDA">
      <w:pPr>
        <w:rPr>
          <w:sz w:val="24"/>
          <w:szCs w:val="24"/>
          <w:lang w:val="en-IN"/>
        </w:rPr>
      </w:pPr>
      <w:r w:rsidRPr="00646751">
        <w:rPr>
          <w:sz w:val="24"/>
          <w:szCs w:val="24"/>
          <w:lang w:val="en-IN"/>
        </w:rPr>
        <w:t>elseif cur_digit(i)==9</w:t>
      </w:r>
    </w:p>
    <w:p w:rsidR="00510DDA" w:rsidRPr="00646751" w:rsidRDefault="00510DDA" w:rsidP="00510DDA">
      <w:pPr>
        <w:rPr>
          <w:sz w:val="24"/>
          <w:szCs w:val="24"/>
          <w:lang w:val="en-IN"/>
        </w:rPr>
      </w:pPr>
      <w:r w:rsidRPr="00646751">
        <w:rPr>
          <w:sz w:val="24"/>
          <w:szCs w:val="24"/>
          <w:lang w:val="en-IN"/>
        </w:rPr>
        <w:t>    set(digit1(i*7-4),'FaceAlpha',0);</w:t>
      </w:r>
    </w:p>
    <w:p w:rsidR="00510DDA" w:rsidRPr="00646751" w:rsidRDefault="00510DDA" w:rsidP="00510DDA">
      <w:pPr>
        <w:rPr>
          <w:sz w:val="24"/>
          <w:szCs w:val="24"/>
          <w:lang w:val="en-IN"/>
        </w:rPr>
      </w:pPr>
      <w:r w:rsidRPr="00646751">
        <w:rPr>
          <w:sz w:val="24"/>
          <w:szCs w:val="24"/>
          <w:lang w:val="en-IN"/>
        </w:rPr>
        <w:t>    set(digit1(i*7-2),'FaceAlpha',0);</w:t>
      </w:r>
    </w:p>
    <w:p w:rsidR="00510DDA" w:rsidRPr="00646751" w:rsidRDefault="00510DDA" w:rsidP="00510DDA">
      <w:pPr>
        <w:rPr>
          <w:sz w:val="24"/>
          <w:szCs w:val="24"/>
          <w:lang w:val="en-IN"/>
        </w:rPr>
      </w:pPr>
      <w:r w:rsidRPr="00646751">
        <w:rPr>
          <w:sz w:val="24"/>
          <w:szCs w:val="24"/>
          <w:lang w:val="en-IN"/>
        </w:rPr>
        <w:t>end</w:t>
      </w:r>
    </w:p>
    <w:p w:rsidR="00510DDA" w:rsidRPr="00646751" w:rsidRDefault="00510DDA" w:rsidP="00510DDA">
      <w:pPr>
        <w:rPr>
          <w:sz w:val="24"/>
          <w:szCs w:val="24"/>
          <w:lang w:val="en-IN"/>
        </w:rPr>
      </w:pPr>
      <w:r w:rsidRPr="00646751">
        <w:rPr>
          <w:sz w:val="24"/>
          <w:szCs w:val="24"/>
          <w:lang w:val="en-IN"/>
        </w:rPr>
        <w:t>end</w:t>
      </w:r>
    </w:p>
    <w:p w:rsidR="00510DDA" w:rsidRPr="00646751" w:rsidRDefault="00510DDA" w:rsidP="00510DDA">
      <w:pPr>
        <w:rPr>
          <w:sz w:val="24"/>
          <w:szCs w:val="24"/>
          <w:lang w:val="en-IN"/>
        </w:rPr>
      </w:pPr>
      <w:r w:rsidRPr="00646751">
        <w:rPr>
          <w:sz w:val="24"/>
          <w:szCs w:val="24"/>
          <w:lang w:val="en-IN"/>
        </w:rPr>
        <w:t>decode=1;</w:t>
      </w:r>
    </w:p>
    <w:p w:rsidR="00510DDA" w:rsidRPr="00646751" w:rsidRDefault="00510DDA" w:rsidP="00510DDA">
      <w:pPr>
        <w:rPr>
          <w:sz w:val="24"/>
          <w:szCs w:val="24"/>
          <w:lang w:val="en-IN"/>
        </w:rPr>
      </w:pPr>
      <w:r w:rsidRPr="00646751">
        <w:rPr>
          <w:sz w:val="24"/>
          <w:szCs w:val="24"/>
          <w:lang w:val="en-IN"/>
        </w:rPr>
        <w:t>while decode~=0</w:t>
      </w:r>
    </w:p>
    <w:p w:rsidR="00510DDA" w:rsidRPr="00646751" w:rsidRDefault="00510DDA" w:rsidP="00510DDA">
      <w:pPr>
        <w:rPr>
          <w:sz w:val="24"/>
          <w:szCs w:val="24"/>
          <w:lang w:val="en-IN"/>
        </w:rPr>
      </w:pPr>
      <w:r w:rsidRPr="00646751">
        <w:rPr>
          <w:sz w:val="24"/>
          <w:szCs w:val="24"/>
          <w:lang w:val="en-IN"/>
        </w:rPr>
        <w:t>c=clock;</w:t>
      </w:r>
    </w:p>
    <w:p w:rsidR="00510DDA" w:rsidRPr="00646751" w:rsidRDefault="00510DDA" w:rsidP="00510DDA">
      <w:pPr>
        <w:rPr>
          <w:sz w:val="24"/>
          <w:szCs w:val="24"/>
          <w:lang w:val="en-IN"/>
        </w:rPr>
      </w:pPr>
      <w:r w:rsidRPr="00646751">
        <w:rPr>
          <w:sz w:val="24"/>
          <w:szCs w:val="24"/>
          <w:lang w:val="en-IN"/>
        </w:rPr>
        <w:t>%hours</w:t>
      </w:r>
    </w:p>
    <w:p w:rsidR="00510DDA" w:rsidRPr="00646751" w:rsidRDefault="00510DDA" w:rsidP="00510DDA">
      <w:pPr>
        <w:rPr>
          <w:sz w:val="24"/>
          <w:szCs w:val="24"/>
          <w:lang w:val="en-IN"/>
        </w:rPr>
      </w:pPr>
      <w:r w:rsidRPr="00646751">
        <w:rPr>
          <w:sz w:val="24"/>
          <w:szCs w:val="24"/>
          <w:lang w:val="en-IN"/>
        </w:rPr>
        <w:t>cur_digit2(1)=floor(c(4)/10); </w:t>
      </w:r>
    </w:p>
    <w:p w:rsidR="00510DDA" w:rsidRPr="00646751" w:rsidRDefault="00510DDA" w:rsidP="00510DDA">
      <w:pPr>
        <w:rPr>
          <w:sz w:val="24"/>
          <w:szCs w:val="24"/>
          <w:lang w:val="en-IN"/>
        </w:rPr>
      </w:pPr>
      <w:r w:rsidRPr="00646751">
        <w:rPr>
          <w:sz w:val="24"/>
          <w:szCs w:val="24"/>
          <w:lang w:val="en-IN"/>
        </w:rPr>
        <w:t>cur_digit2(2)=c(4)-(cur_digit2(1)*10);</w:t>
      </w:r>
    </w:p>
    <w:p w:rsidR="00510DDA" w:rsidRPr="00646751" w:rsidRDefault="00510DDA" w:rsidP="00510DDA">
      <w:pPr>
        <w:rPr>
          <w:sz w:val="24"/>
          <w:szCs w:val="24"/>
          <w:lang w:val="en-IN"/>
        </w:rPr>
      </w:pPr>
      <w:r w:rsidRPr="00646751">
        <w:rPr>
          <w:sz w:val="24"/>
          <w:szCs w:val="24"/>
          <w:lang w:val="en-IN"/>
        </w:rPr>
        <w:t>%minutes</w:t>
      </w:r>
    </w:p>
    <w:p w:rsidR="00510DDA" w:rsidRPr="00646751" w:rsidRDefault="00510DDA" w:rsidP="00510DDA">
      <w:pPr>
        <w:rPr>
          <w:sz w:val="24"/>
          <w:szCs w:val="24"/>
          <w:lang w:val="en-IN"/>
        </w:rPr>
      </w:pPr>
      <w:r w:rsidRPr="00646751">
        <w:rPr>
          <w:sz w:val="24"/>
          <w:szCs w:val="24"/>
          <w:lang w:val="en-IN"/>
        </w:rPr>
        <w:t>cur_digit2(3)=floor(c(5)/10);</w:t>
      </w:r>
    </w:p>
    <w:p w:rsidR="00510DDA" w:rsidRPr="00646751" w:rsidRDefault="00510DDA" w:rsidP="00510DDA">
      <w:pPr>
        <w:rPr>
          <w:sz w:val="24"/>
          <w:szCs w:val="24"/>
          <w:lang w:val="en-IN"/>
        </w:rPr>
      </w:pPr>
      <w:r w:rsidRPr="00646751">
        <w:rPr>
          <w:sz w:val="24"/>
          <w:szCs w:val="24"/>
          <w:lang w:val="en-IN"/>
        </w:rPr>
        <w:t>cur_digit2(4)=c(5)-(cur_digit2(3)*10);</w:t>
      </w:r>
    </w:p>
    <w:p w:rsidR="00510DDA" w:rsidRPr="00646751" w:rsidRDefault="00510DDA" w:rsidP="00510DDA">
      <w:pPr>
        <w:rPr>
          <w:sz w:val="24"/>
          <w:szCs w:val="24"/>
          <w:lang w:val="en-IN"/>
        </w:rPr>
      </w:pPr>
      <w:r w:rsidRPr="00646751">
        <w:rPr>
          <w:sz w:val="24"/>
          <w:szCs w:val="24"/>
          <w:lang w:val="en-IN"/>
        </w:rPr>
        <w:t>%seconds</w:t>
      </w:r>
    </w:p>
    <w:p w:rsidR="00510DDA" w:rsidRPr="00646751" w:rsidRDefault="00510DDA" w:rsidP="00510DDA">
      <w:pPr>
        <w:rPr>
          <w:sz w:val="24"/>
          <w:szCs w:val="24"/>
          <w:lang w:val="en-IN"/>
        </w:rPr>
      </w:pPr>
      <w:r w:rsidRPr="00646751">
        <w:rPr>
          <w:sz w:val="24"/>
          <w:szCs w:val="24"/>
          <w:lang w:val="en-IN"/>
        </w:rPr>
        <w:t>c(6)=round(c(6));</w:t>
      </w:r>
    </w:p>
    <w:p w:rsidR="00510DDA" w:rsidRPr="00646751" w:rsidRDefault="00510DDA" w:rsidP="00510DDA">
      <w:pPr>
        <w:rPr>
          <w:sz w:val="24"/>
          <w:szCs w:val="24"/>
          <w:lang w:val="en-IN"/>
        </w:rPr>
      </w:pPr>
      <w:r w:rsidRPr="00646751">
        <w:rPr>
          <w:sz w:val="24"/>
          <w:szCs w:val="24"/>
          <w:lang w:val="en-IN"/>
        </w:rPr>
        <w:t>cur_digit2(5)=floor(c(6)/10);</w:t>
      </w:r>
    </w:p>
    <w:p w:rsidR="00510DDA" w:rsidRPr="00646751" w:rsidRDefault="00510DDA" w:rsidP="00510DDA">
      <w:pPr>
        <w:rPr>
          <w:sz w:val="24"/>
          <w:szCs w:val="24"/>
          <w:lang w:val="en-IN"/>
        </w:rPr>
      </w:pPr>
      <w:r w:rsidRPr="00646751">
        <w:rPr>
          <w:sz w:val="24"/>
          <w:szCs w:val="24"/>
          <w:lang w:val="en-IN"/>
        </w:rPr>
        <w:t>cur_digit2(6)=c(6)-(cur_digit2(5)*10);</w:t>
      </w:r>
    </w:p>
    <w:p w:rsidR="00510DDA" w:rsidRPr="00646751" w:rsidRDefault="00510DDA" w:rsidP="00510DDA">
      <w:pPr>
        <w:rPr>
          <w:sz w:val="24"/>
          <w:szCs w:val="24"/>
          <w:lang w:val="en-IN"/>
        </w:rPr>
      </w:pPr>
      <w:r w:rsidRPr="00646751">
        <w:rPr>
          <w:sz w:val="24"/>
          <w:szCs w:val="24"/>
          <w:lang w:val="en-IN"/>
        </w:rPr>
        <w:t>if cur_digit2(5)==6</w:t>
      </w:r>
    </w:p>
    <w:p w:rsidR="00510DDA" w:rsidRPr="00646751" w:rsidRDefault="00510DDA" w:rsidP="00510DDA">
      <w:pPr>
        <w:rPr>
          <w:sz w:val="24"/>
          <w:szCs w:val="24"/>
          <w:lang w:val="en-IN"/>
        </w:rPr>
      </w:pPr>
      <w:r w:rsidRPr="00646751">
        <w:rPr>
          <w:sz w:val="24"/>
          <w:szCs w:val="24"/>
          <w:lang w:val="en-IN"/>
        </w:rPr>
        <w:t>    cur_digit2(5)=0;</w:t>
      </w:r>
    </w:p>
    <w:p w:rsidR="00510DDA" w:rsidRPr="00646751" w:rsidRDefault="00510DDA" w:rsidP="00510DDA">
      <w:pPr>
        <w:rPr>
          <w:sz w:val="24"/>
          <w:szCs w:val="24"/>
          <w:lang w:val="en-IN"/>
        </w:rPr>
      </w:pPr>
      <w:r w:rsidRPr="00646751">
        <w:rPr>
          <w:sz w:val="24"/>
          <w:szCs w:val="24"/>
          <w:lang w:val="en-IN"/>
        </w:rPr>
        <w:t>    cur_digit2(6)=1;</w:t>
      </w:r>
    </w:p>
    <w:p w:rsidR="00510DDA" w:rsidRPr="00646751" w:rsidRDefault="00510DDA" w:rsidP="00510DDA">
      <w:pPr>
        <w:rPr>
          <w:sz w:val="24"/>
          <w:szCs w:val="24"/>
          <w:lang w:val="en-IN"/>
        </w:rPr>
      </w:pPr>
      <w:r w:rsidRPr="00646751">
        <w:rPr>
          <w:sz w:val="24"/>
          <w:szCs w:val="24"/>
          <w:lang w:val="en-IN"/>
        </w:rPr>
        <w:t>end</w:t>
      </w:r>
    </w:p>
    <w:p w:rsidR="00510DDA" w:rsidRPr="00646751" w:rsidRDefault="00510DDA" w:rsidP="00510DDA">
      <w:pPr>
        <w:rPr>
          <w:sz w:val="24"/>
          <w:szCs w:val="24"/>
          <w:lang w:val="en-IN"/>
        </w:rPr>
      </w:pPr>
      <w:r w:rsidRPr="00646751">
        <w:rPr>
          <w:sz w:val="24"/>
          <w:szCs w:val="24"/>
          <w:lang w:val="en-IN"/>
        </w:rPr>
        <w:t>for i=1:42</w:t>
      </w:r>
    </w:p>
    <w:p w:rsidR="00510DDA" w:rsidRPr="00646751" w:rsidRDefault="00510DDA" w:rsidP="00510DDA">
      <w:pPr>
        <w:rPr>
          <w:sz w:val="24"/>
          <w:szCs w:val="24"/>
          <w:lang w:val="en-IN"/>
        </w:rPr>
      </w:pPr>
      <w:r w:rsidRPr="00646751">
        <w:rPr>
          <w:sz w:val="24"/>
          <w:szCs w:val="24"/>
          <w:lang w:val="en-IN"/>
        </w:rPr>
        <w:t>    set(digit2(i),'FaceAlpha',1);</w:t>
      </w:r>
    </w:p>
    <w:p w:rsidR="00510DDA" w:rsidRPr="00646751" w:rsidRDefault="00510DDA" w:rsidP="00510DDA">
      <w:pPr>
        <w:rPr>
          <w:sz w:val="24"/>
          <w:szCs w:val="24"/>
          <w:lang w:val="en-IN"/>
        </w:rPr>
      </w:pPr>
      <w:r w:rsidRPr="00646751">
        <w:rPr>
          <w:sz w:val="24"/>
          <w:szCs w:val="24"/>
          <w:lang w:val="en-IN"/>
        </w:rPr>
        <w:t>end</w:t>
      </w:r>
    </w:p>
    <w:p w:rsidR="00510DDA" w:rsidRPr="00646751" w:rsidRDefault="00510DDA" w:rsidP="00510DDA">
      <w:pPr>
        <w:rPr>
          <w:sz w:val="24"/>
          <w:szCs w:val="24"/>
          <w:lang w:val="en-IN"/>
        </w:rPr>
      </w:pPr>
      <w:r w:rsidRPr="00646751">
        <w:rPr>
          <w:sz w:val="24"/>
          <w:szCs w:val="24"/>
          <w:lang w:val="en-IN"/>
        </w:rPr>
        <w:t>%updatetime</w:t>
      </w:r>
    </w:p>
    <w:p w:rsidR="00510DDA" w:rsidRPr="00646751" w:rsidRDefault="00510DDA" w:rsidP="00510DDA">
      <w:pPr>
        <w:rPr>
          <w:sz w:val="24"/>
          <w:szCs w:val="24"/>
          <w:lang w:val="en-IN"/>
        </w:rPr>
      </w:pPr>
      <w:r w:rsidRPr="00646751">
        <w:rPr>
          <w:sz w:val="24"/>
          <w:szCs w:val="24"/>
          <w:lang w:val="en-IN"/>
        </w:rPr>
        <w:t>for i=1:6</w:t>
      </w:r>
    </w:p>
    <w:p w:rsidR="00510DDA" w:rsidRPr="00646751" w:rsidRDefault="00510DDA" w:rsidP="00510DDA">
      <w:pPr>
        <w:rPr>
          <w:sz w:val="24"/>
          <w:szCs w:val="24"/>
          <w:lang w:val="en-IN"/>
        </w:rPr>
      </w:pPr>
      <w:r w:rsidRPr="00646751">
        <w:rPr>
          <w:sz w:val="24"/>
          <w:szCs w:val="24"/>
          <w:lang w:val="en-IN"/>
        </w:rPr>
        <w:t>if cur_digit2(i)==0</w:t>
      </w:r>
    </w:p>
    <w:p w:rsidR="00510DDA" w:rsidRPr="00646751" w:rsidRDefault="00510DDA" w:rsidP="00510DDA">
      <w:pPr>
        <w:rPr>
          <w:sz w:val="24"/>
          <w:szCs w:val="24"/>
          <w:lang w:val="en-IN"/>
        </w:rPr>
      </w:pPr>
      <w:r w:rsidRPr="00646751">
        <w:rPr>
          <w:sz w:val="24"/>
          <w:szCs w:val="24"/>
          <w:lang w:val="en-IN"/>
        </w:rPr>
        <w:t>    set(digit2(i*7-5),'FaceAlpha',0);</w:t>
      </w:r>
    </w:p>
    <w:p w:rsidR="00510DDA" w:rsidRPr="00646751" w:rsidRDefault="00510DDA" w:rsidP="00510DDA">
      <w:pPr>
        <w:rPr>
          <w:sz w:val="24"/>
          <w:szCs w:val="24"/>
          <w:lang w:val="en-IN"/>
        </w:rPr>
      </w:pPr>
      <w:r w:rsidRPr="00646751">
        <w:rPr>
          <w:sz w:val="24"/>
          <w:szCs w:val="24"/>
          <w:lang w:val="en-IN"/>
        </w:rPr>
        <w:t>elseif cur_digit2(i)==1</w:t>
      </w:r>
    </w:p>
    <w:p w:rsidR="00510DDA" w:rsidRPr="00646751" w:rsidRDefault="00510DDA" w:rsidP="00510DDA">
      <w:pPr>
        <w:rPr>
          <w:sz w:val="24"/>
          <w:szCs w:val="24"/>
          <w:lang w:val="en-IN"/>
        </w:rPr>
      </w:pPr>
      <w:r w:rsidRPr="00646751">
        <w:rPr>
          <w:sz w:val="24"/>
          <w:szCs w:val="24"/>
          <w:lang w:val="en-IN"/>
        </w:rPr>
        <w:t>    set(digit2(i*7-6:i*7-2),'FaceAlpha',0);</w:t>
      </w:r>
    </w:p>
    <w:p w:rsidR="00510DDA" w:rsidRPr="00646751" w:rsidRDefault="00510DDA" w:rsidP="00510DDA">
      <w:pPr>
        <w:rPr>
          <w:sz w:val="24"/>
          <w:szCs w:val="24"/>
          <w:lang w:val="en-IN"/>
        </w:rPr>
      </w:pPr>
      <w:r w:rsidRPr="00646751">
        <w:rPr>
          <w:sz w:val="24"/>
          <w:szCs w:val="24"/>
          <w:lang w:val="en-IN"/>
        </w:rPr>
        <w:t>elseif cur_digit2(i)==2</w:t>
      </w:r>
    </w:p>
    <w:p w:rsidR="00510DDA" w:rsidRPr="00646751" w:rsidRDefault="00510DDA" w:rsidP="00510DDA">
      <w:pPr>
        <w:rPr>
          <w:sz w:val="24"/>
          <w:szCs w:val="24"/>
          <w:lang w:val="en-IN"/>
        </w:rPr>
      </w:pPr>
      <w:r w:rsidRPr="00646751">
        <w:rPr>
          <w:sz w:val="24"/>
          <w:szCs w:val="24"/>
          <w:lang w:val="en-IN"/>
        </w:rPr>
        <w:t>    set(digit2(i*7-3),'FaceAlpha',0);</w:t>
      </w:r>
    </w:p>
    <w:p w:rsidR="00510DDA" w:rsidRPr="00646751" w:rsidRDefault="00510DDA" w:rsidP="00510DDA">
      <w:pPr>
        <w:rPr>
          <w:sz w:val="24"/>
          <w:szCs w:val="24"/>
          <w:lang w:val="en-IN"/>
        </w:rPr>
      </w:pPr>
      <w:r w:rsidRPr="00646751">
        <w:rPr>
          <w:sz w:val="24"/>
          <w:szCs w:val="24"/>
          <w:lang w:val="en-IN"/>
        </w:rPr>
        <w:t>    set(digit2(i*7),'FaceAlpha',0);</w:t>
      </w:r>
    </w:p>
    <w:p w:rsidR="00510DDA" w:rsidRPr="00646751" w:rsidRDefault="00510DDA" w:rsidP="00510DDA">
      <w:pPr>
        <w:rPr>
          <w:sz w:val="24"/>
          <w:szCs w:val="24"/>
          <w:lang w:val="en-IN"/>
        </w:rPr>
      </w:pPr>
      <w:r w:rsidRPr="00646751">
        <w:rPr>
          <w:sz w:val="24"/>
          <w:szCs w:val="24"/>
          <w:lang w:val="en-IN"/>
        </w:rPr>
        <w:t>elseif cur_digit2(i)==3</w:t>
      </w:r>
    </w:p>
    <w:p w:rsidR="00510DDA" w:rsidRPr="00646751" w:rsidRDefault="00510DDA" w:rsidP="00510DDA">
      <w:pPr>
        <w:rPr>
          <w:sz w:val="24"/>
          <w:szCs w:val="24"/>
          <w:lang w:val="en-IN"/>
        </w:rPr>
      </w:pPr>
      <w:r w:rsidRPr="00646751">
        <w:rPr>
          <w:sz w:val="24"/>
          <w:szCs w:val="24"/>
          <w:lang w:val="en-IN"/>
        </w:rPr>
        <w:t>    set(digit2(i*7-3),'FaceAlpha',0);</w:t>
      </w:r>
    </w:p>
    <w:p w:rsidR="00510DDA" w:rsidRPr="00646751" w:rsidRDefault="00510DDA" w:rsidP="00510DDA">
      <w:pPr>
        <w:rPr>
          <w:sz w:val="24"/>
          <w:szCs w:val="24"/>
          <w:lang w:val="en-IN"/>
        </w:rPr>
      </w:pPr>
      <w:r w:rsidRPr="00646751">
        <w:rPr>
          <w:sz w:val="24"/>
          <w:szCs w:val="24"/>
          <w:lang w:val="en-IN"/>
        </w:rPr>
        <w:t>    set(digit2(i*7-2),'FaceAlpha',0);</w:t>
      </w:r>
    </w:p>
    <w:p w:rsidR="00510DDA" w:rsidRPr="00646751" w:rsidRDefault="00510DDA" w:rsidP="00510DDA">
      <w:pPr>
        <w:rPr>
          <w:sz w:val="24"/>
          <w:szCs w:val="24"/>
          <w:lang w:val="en-IN"/>
        </w:rPr>
      </w:pPr>
      <w:r w:rsidRPr="00646751">
        <w:rPr>
          <w:sz w:val="24"/>
          <w:szCs w:val="24"/>
          <w:lang w:val="en-IN"/>
        </w:rPr>
        <w:lastRenderedPageBreak/>
        <w:t>elseif cur_digit2(i)==4</w:t>
      </w:r>
    </w:p>
    <w:p w:rsidR="00510DDA" w:rsidRPr="00646751" w:rsidRDefault="00510DDA" w:rsidP="00510DDA">
      <w:pPr>
        <w:rPr>
          <w:sz w:val="24"/>
          <w:szCs w:val="24"/>
          <w:lang w:val="en-IN"/>
        </w:rPr>
      </w:pPr>
      <w:r w:rsidRPr="00646751">
        <w:rPr>
          <w:sz w:val="24"/>
          <w:szCs w:val="24"/>
          <w:lang w:val="en-IN"/>
        </w:rPr>
        <w:t>    set(digit2(i*7-6),'FaceAlpha',0);</w:t>
      </w:r>
    </w:p>
    <w:p w:rsidR="00510DDA" w:rsidRPr="00646751" w:rsidRDefault="00510DDA" w:rsidP="00510DDA">
      <w:pPr>
        <w:rPr>
          <w:sz w:val="24"/>
          <w:szCs w:val="24"/>
          <w:lang w:val="en-IN"/>
        </w:rPr>
      </w:pPr>
      <w:r w:rsidRPr="00646751">
        <w:rPr>
          <w:sz w:val="24"/>
          <w:szCs w:val="24"/>
          <w:lang w:val="en-IN"/>
        </w:rPr>
        <w:t>    set(digit2(i*7-2),'FaceAlpha',0);</w:t>
      </w:r>
    </w:p>
    <w:p w:rsidR="00510DDA" w:rsidRPr="00646751" w:rsidRDefault="00510DDA" w:rsidP="00510DDA">
      <w:pPr>
        <w:rPr>
          <w:sz w:val="24"/>
          <w:szCs w:val="24"/>
          <w:lang w:val="en-IN"/>
        </w:rPr>
      </w:pPr>
      <w:r w:rsidRPr="00646751">
        <w:rPr>
          <w:sz w:val="24"/>
          <w:szCs w:val="24"/>
          <w:lang w:val="en-IN"/>
        </w:rPr>
        <w:t>    set(digit2(i*7-4),'FaceAlpha',0);</w:t>
      </w:r>
    </w:p>
    <w:p w:rsidR="00510DDA" w:rsidRPr="00646751" w:rsidRDefault="00510DDA" w:rsidP="00510DDA">
      <w:pPr>
        <w:rPr>
          <w:sz w:val="24"/>
          <w:szCs w:val="24"/>
          <w:lang w:val="en-IN"/>
        </w:rPr>
      </w:pPr>
      <w:r w:rsidRPr="00646751">
        <w:rPr>
          <w:sz w:val="24"/>
          <w:szCs w:val="24"/>
          <w:lang w:val="en-IN"/>
        </w:rPr>
        <w:t>elseif cur_digit2(i)==5</w:t>
      </w:r>
    </w:p>
    <w:p w:rsidR="00510DDA" w:rsidRPr="00646751" w:rsidRDefault="00510DDA" w:rsidP="00510DDA">
      <w:pPr>
        <w:rPr>
          <w:sz w:val="24"/>
          <w:szCs w:val="24"/>
          <w:lang w:val="en-IN"/>
        </w:rPr>
      </w:pPr>
      <w:r w:rsidRPr="00646751">
        <w:rPr>
          <w:sz w:val="24"/>
          <w:szCs w:val="24"/>
          <w:lang w:val="en-IN"/>
        </w:rPr>
        <w:t>    set(digit2(i*7-2),'FaceAlpha',0);</w:t>
      </w:r>
    </w:p>
    <w:p w:rsidR="00510DDA" w:rsidRPr="00646751" w:rsidRDefault="00510DDA" w:rsidP="00510DDA">
      <w:pPr>
        <w:rPr>
          <w:sz w:val="24"/>
          <w:szCs w:val="24"/>
          <w:lang w:val="en-IN"/>
        </w:rPr>
      </w:pPr>
      <w:r w:rsidRPr="00646751">
        <w:rPr>
          <w:sz w:val="24"/>
          <w:szCs w:val="24"/>
          <w:lang w:val="en-IN"/>
        </w:rPr>
        <w:t>    set(digit2(i*7-1),'FaceAlpha',0);</w:t>
      </w:r>
    </w:p>
    <w:p w:rsidR="00510DDA" w:rsidRPr="00646751" w:rsidRDefault="00510DDA" w:rsidP="00510DDA">
      <w:pPr>
        <w:rPr>
          <w:sz w:val="24"/>
          <w:szCs w:val="24"/>
          <w:lang w:val="en-IN"/>
        </w:rPr>
      </w:pPr>
      <w:r w:rsidRPr="00646751">
        <w:rPr>
          <w:sz w:val="24"/>
          <w:szCs w:val="24"/>
          <w:lang w:val="en-IN"/>
        </w:rPr>
        <w:t>elseif cur_digit2(i)==6</w:t>
      </w:r>
    </w:p>
    <w:p w:rsidR="00510DDA" w:rsidRPr="00646751" w:rsidRDefault="00510DDA" w:rsidP="00510DDA">
      <w:pPr>
        <w:rPr>
          <w:sz w:val="24"/>
          <w:szCs w:val="24"/>
          <w:lang w:val="en-IN"/>
        </w:rPr>
      </w:pPr>
      <w:r w:rsidRPr="00646751">
        <w:rPr>
          <w:sz w:val="24"/>
          <w:szCs w:val="24"/>
          <w:lang w:val="en-IN"/>
        </w:rPr>
        <w:t>    set(digit2(i*7-1),'FaceAlpha',0);</w:t>
      </w:r>
    </w:p>
    <w:p w:rsidR="00510DDA" w:rsidRPr="00646751" w:rsidRDefault="00510DDA" w:rsidP="00510DDA">
      <w:pPr>
        <w:rPr>
          <w:sz w:val="24"/>
          <w:szCs w:val="24"/>
          <w:lang w:val="en-IN"/>
        </w:rPr>
      </w:pPr>
      <w:r w:rsidRPr="00646751">
        <w:rPr>
          <w:sz w:val="24"/>
          <w:szCs w:val="24"/>
          <w:lang w:val="en-IN"/>
        </w:rPr>
        <w:t>elseif cur_digit2(i)==7</w:t>
      </w:r>
    </w:p>
    <w:p w:rsidR="00510DDA" w:rsidRPr="00646751" w:rsidRDefault="00510DDA" w:rsidP="00510DDA">
      <w:pPr>
        <w:rPr>
          <w:sz w:val="24"/>
          <w:szCs w:val="24"/>
          <w:lang w:val="en-IN"/>
        </w:rPr>
      </w:pPr>
      <w:r w:rsidRPr="00646751">
        <w:rPr>
          <w:sz w:val="24"/>
          <w:szCs w:val="24"/>
          <w:lang w:val="en-IN"/>
        </w:rPr>
        <w:t>    set(digit2(i*7-5),'FaceAlpha',0);</w:t>
      </w:r>
    </w:p>
    <w:p w:rsidR="00510DDA" w:rsidRPr="00646751" w:rsidRDefault="00510DDA" w:rsidP="00510DDA">
      <w:pPr>
        <w:rPr>
          <w:sz w:val="24"/>
          <w:szCs w:val="24"/>
          <w:lang w:val="en-IN"/>
        </w:rPr>
      </w:pPr>
      <w:r w:rsidRPr="00646751">
        <w:rPr>
          <w:sz w:val="24"/>
          <w:szCs w:val="24"/>
          <w:lang w:val="en-IN"/>
        </w:rPr>
        <w:t>    set(digit2(i*7-4),'FaceAlpha',0);</w:t>
      </w:r>
    </w:p>
    <w:p w:rsidR="00510DDA" w:rsidRPr="00646751" w:rsidRDefault="00510DDA" w:rsidP="00510DDA">
      <w:pPr>
        <w:rPr>
          <w:sz w:val="24"/>
          <w:szCs w:val="24"/>
          <w:lang w:val="en-IN"/>
        </w:rPr>
      </w:pPr>
      <w:r w:rsidRPr="00646751">
        <w:rPr>
          <w:sz w:val="24"/>
          <w:szCs w:val="24"/>
          <w:lang w:val="en-IN"/>
        </w:rPr>
        <w:t>    set(digit2(i*7-3),'FaceAlpha',0);</w:t>
      </w:r>
    </w:p>
    <w:p w:rsidR="00510DDA" w:rsidRPr="00646751" w:rsidRDefault="00510DDA" w:rsidP="00510DDA">
      <w:pPr>
        <w:rPr>
          <w:sz w:val="24"/>
          <w:szCs w:val="24"/>
          <w:lang w:val="en-IN"/>
        </w:rPr>
      </w:pPr>
      <w:r w:rsidRPr="00646751">
        <w:rPr>
          <w:sz w:val="24"/>
          <w:szCs w:val="24"/>
          <w:lang w:val="en-IN"/>
        </w:rPr>
        <w:t>    set(digit2(i*7-2),'FaceAlpha',0);</w:t>
      </w:r>
    </w:p>
    <w:p w:rsidR="00510DDA" w:rsidRPr="00646751" w:rsidRDefault="00510DDA" w:rsidP="00510DDA">
      <w:pPr>
        <w:rPr>
          <w:sz w:val="24"/>
          <w:szCs w:val="24"/>
          <w:lang w:val="en-IN"/>
        </w:rPr>
      </w:pPr>
      <w:r w:rsidRPr="00646751">
        <w:rPr>
          <w:sz w:val="24"/>
          <w:szCs w:val="24"/>
          <w:lang w:val="en-IN"/>
        </w:rPr>
        <w:t>elseif cur_digit2(i)==9</w:t>
      </w:r>
    </w:p>
    <w:p w:rsidR="00510DDA" w:rsidRPr="00646751" w:rsidRDefault="00510DDA" w:rsidP="00510DDA">
      <w:pPr>
        <w:rPr>
          <w:sz w:val="24"/>
          <w:szCs w:val="24"/>
          <w:lang w:val="en-IN"/>
        </w:rPr>
      </w:pPr>
      <w:r w:rsidRPr="00646751">
        <w:rPr>
          <w:sz w:val="24"/>
          <w:szCs w:val="24"/>
          <w:lang w:val="en-IN"/>
        </w:rPr>
        <w:t>    set(digit2(i*7-4),'FaceAlpha',0);</w:t>
      </w:r>
    </w:p>
    <w:p w:rsidR="00510DDA" w:rsidRPr="00646751" w:rsidRDefault="00510DDA" w:rsidP="00510DDA">
      <w:pPr>
        <w:rPr>
          <w:sz w:val="24"/>
          <w:szCs w:val="24"/>
          <w:lang w:val="en-IN"/>
        </w:rPr>
      </w:pPr>
      <w:r w:rsidRPr="00646751">
        <w:rPr>
          <w:sz w:val="24"/>
          <w:szCs w:val="24"/>
          <w:lang w:val="en-IN"/>
        </w:rPr>
        <w:t>    set(digit2(i*7-2),'FaceAlpha',0);</w:t>
      </w:r>
    </w:p>
    <w:p w:rsidR="00510DDA" w:rsidRPr="00646751" w:rsidRDefault="00510DDA" w:rsidP="00510DDA">
      <w:pPr>
        <w:rPr>
          <w:sz w:val="24"/>
          <w:szCs w:val="24"/>
          <w:lang w:val="en-IN"/>
        </w:rPr>
      </w:pPr>
      <w:r w:rsidRPr="00646751">
        <w:rPr>
          <w:sz w:val="24"/>
          <w:szCs w:val="24"/>
          <w:lang w:val="en-IN"/>
        </w:rPr>
        <w:t>end</w:t>
      </w:r>
    </w:p>
    <w:p w:rsidR="00510DDA" w:rsidRPr="00646751" w:rsidRDefault="00510DDA" w:rsidP="00510DDA">
      <w:pPr>
        <w:rPr>
          <w:sz w:val="24"/>
          <w:szCs w:val="24"/>
          <w:lang w:val="en-IN"/>
        </w:rPr>
      </w:pPr>
      <w:r w:rsidRPr="00646751">
        <w:rPr>
          <w:sz w:val="24"/>
          <w:szCs w:val="24"/>
          <w:lang w:val="en-IN"/>
        </w:rPr>
        <w:t>end</w:t>
      </w:r>
    </w:p>
    <w:p w:rsidR="00510DDA" w:rsidRPr="00646751" w:rsidRDefault="00510DDA" w:rsidP="00510DDA">
      <w:pPr>
        <w:rPr>
          <w:sz w:val="24"/>
          <w:szCs w:val="24"/>
          <w:lang w:val="en-IN"/>
        </w:rPr>
      </w:pPr>
      <w:r w:rsidRPr="00646751">
        <w:rPr>
          <w:sz w:val="24"/>
          <w:szCs w:val="24"/>
          <w:lang w:val="en-IN"/>
        </w:rPr>
        <w:t>drawnow;   </w:t>
      </w:r>
    </w:p>
    <w:p w:rsidR="00510DDA" w:rsidRDefault="00510DDA" w:rsidP="00510DDA">
      <w:pPr>
        <w:rPr>
          <w:sz w:val="24"/>
          <w:szCs w:val="24"/>
          <w:lang w:val="en-IN"/>
        </w:rPr>
      </w:pPr>
      <w:r w:rsidRPr="00646751">
        <w:rPr>
          <w:sz w:val="24"/>
          <w:szCs w:val="24"/>
          <w:lang w:val="en-IN"/>
        </w:rPr>
        <w:t>end</w:t>
      </w: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Default="00646751" w:rsidP="00510DDA">
      <w:pPr>
        <w:rPr>
          <w:sz w:val="24"/>
          <w:szCs w:val="24"/>
          <w:lang w:val="en-IN"/>
        </w:rPr>
      </w:pPr>
    </w:p>
    <w:p w:rsidR="00646751" w:rsidRPr="00646751" w:rsidRDefault="00646751" w:rsidP="00510DDA">
      <w:pPr>
        <w:rPr>
          <w:sz w:val="24"/>
          <w:szCs w:val="24"/>
          <w:lang w:val="en-IN"/>
        </w:rPr>
      </w:pPr>
    </w:p>
    <w:p w:rsidR="00646751" w:rsidRPr="00646751" w:rsidRDefault="00850BEE" w:rsidP="00646751">
      <w:pPr>
        <w:pStyle w:val="Heading1"/>
      </w:pPr>
      <w:r>
        <w:rPr>
          <w:spacing w:val="-4"/>
        </w:rPr>
        <w:t>CHAPTER-</w:t>
      </w:r>
      <w:r>
        <w:rPr>
          <w:spacing w:val="-10"/>
        </w:rPr>
        <w:t>7</w:t>
      </w:r>
    </w:p>
    <w:p w:rsidR="005636EA" w:rsidRDefault="00850BEE">
      <w:pPr>
        <w:spacing w:before="84"/>
        <w:ind w:left="160"/>
        <w:rPr>
          <w:b/>
          <w:sz w:val="40"/>
        </w:rPr>
      </w:pPr>
      <w:r>
        <w:rPr>
          <w:b/>
          <w:spacing w:val="-2"/>
          <w:sz w:val="40"/>
        </w:rPr>
        <w:t>RESULTS</w:t>
      </w:r>
    </w:p>
    <w:p w:rsidR="005636EA" w:rsidRDefault="005636EA">
      <w:pPr>
        <w:pStyle w:val="BodyText"/>
        <w:ind w:left="0"/>
        <w:rPr>
          <w:b/>
          <w:sz w:val="20"/>
        </w:rPr>
      </w:pPr>
    </w:p>
    <w:p w:rsidR="005636EA" w:rsidRDefault="005636EA">
      <w:pPr>
        <w:pStyle w:val="BodyText"/>
        <w:ind w:left="0"/>
        <w:rPr>
          <w:b/>
          <w:sz w:val="20"/>
        </w:rPr>
      </w:pPr>
    </w:p>
    <w:p w:rsidR="005636EA" w:rsidRDefault="005636EA">
      <w:pPr>
        <w:pStyle w:val="BodyText"/>
        <w:ind w:left="0"/>
        <w:rPr>
          <w:b/>
          <w:sz w:val="20"/>
        </w:rPr>
      </w:pPr>
    </w:p>
    <w:p w:rsidR="005636EA" w:rsidRDefault="005636EA">
      <w:pPr>
        <w:pStyle w:val="BodyText"/>
        <w:spacing w:before="8"/>
        <w:ind w:left="0"/>
        <w:rPr>
          <w:b/>
          <w:sz w:val="15"/>
        </w:rPr>
      </w:pPr>
    </w:p>
    <w:p w:rsidR="005636EA" w:rsidRDefault="005636EA">
      <w:pPr>
        <w:pStyle w:val="BodyText"/>
        <w:ind w:left="0"/>
        <w:rPr>
          <w:b/>
          <w:sz w:val="20"/>
        </w:rPr>
      </w:pPr>
    </w:p>
    <w:p w:rsidR="005636EA" w:rsidRDefault="005636EA">
      <w:pPr>
        <w:pStyle w:val="BodyText"/>
        <w:spacing w:before="8"/>
        <w:ind w:left="0"/>
        <w:rPr>
          <w:b/>
          <w:sz w:val="24"/>
        </w:rPr>
      </w:pPr>
    </w:p>
    <w:p w:rsidR="005636EA" w:rsidRDefault="00646751" w:rsidP="00C307C9">
      <w:pPr>
        <w:jc w:val="both"/>
        <w:rPr>
          <w:sz w:val="24"/>
        </w:rPr>
        <w:sectPr w:rsidR="005636EA" w:rsidSect="00C858D7">
          <w:pgSz w:w="11910" w:h="16840" w:code="9"/>
          <w:pgMar w:top="1360" w:right="1320" w:bottom="1200" w:left="1280" w:header="0" w:footer="1000" w:gutter="0"/>
          <w:cols w:space="720"/>
          <w:docGrid w:linePitch="299"/>
          <w:sectPrChange w:id="14" w:author="HP" w:date="2023-06-23T14:53:00Z">
            <w:sectPr w:rsidR="005636EA" w:rsidSect="00C858D7">
              <w:pgSz w:code="0"/>
              <w:docGrid w:linePitch="0"/>
            </w:sectPr>
          </w:sectPrChange>
        </w:sectPr>
      </w:pPr>
      <w:r>
        <w:rPr>
          <w:noProof/>
          <w:sz w:val="24"/>
        </w:rPr>
        <w:drawing>
          <wp:inline distT="0" distB="0" distL="0" distR="0">
            <wp:extent cx="5911850" cy="3323590"/>
            <wp:effectExtent l="19050" t="0" r="0" b="0"/>
            <wp:docPr id="6" name="Picture 5" descr="IMG-2023061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612-WA0002.jpg"/>
                    <pic:cNvPicPr/>
                  </pic:nvPicPr>
                  <pic:blipFill>
                    <a:blip r:embed="rId14"/>
                    <a:stretch>
                      <a:fillRect/>
                    </a:stretch>
                  </pic:blipFill>
                  <pic:spPr>
                    <a:xfrm>
                      <a:off x="0" y="0"/>
                      <a:ext cx="5911850" cy="3323590"/>
                    </a:xfrm>
                    <a:prstGeom prst="rect">
                      <a:avLst/>
                    </a:prstGeom>
                  </pic:spPr>
                </pic:pic>
              </a:graphicData>
            </a:graphic>
          </wp:inline>
        </w:drawing>
      </w:r>
    </w:p>
    <w:p w:rsidR="005636EA" w:rsidRDefault="005636EA">
      <w:pPr>
        <w:pStyle w:val="BodyText"/>
        <w:ind w:left="0"/>
        <w:rPr>
          <w:b/>
          <w:sz w:val="20"/>
        </w:rPr>
      </w:pPr>
    </w:p>
    <w:p w:rsidR="005636EA" w:rsidRDefault="005636EA">
      <w:pPr>
        <w:pStyle w:val="BodyText"/>
        <w:ind w:left="0"/>
        <w:rPr>
          <w:b/>
          <w:sz w:val="20"/>
        </w:rPr>
      </w:pPr>
    </w:p>
    <w:p w:rsidR="005636EA" w:rsidRDefault="005636EA">
      <w:pPr>
        <w:pStyle w:val="BodyText"/>
        <w:ind w:left="0"/>
        <w:rPr>
          <w:b/>
          <w:sz w:val="20"/>
        </w:rPr>
      </w:pPr>
    </w:p>
    <w:p w:rsidR="005636EA" w:rsidRDefault="005636EA">
      <w:pPr>
        <w:pStyle w:val="BodyText"/>
        <w:ind w:left="0"/>
        <w:rPr>
          <w:b/>
          <w:sz w:val="20"/>
        </w:rPr>
      </w:pPr>
    </w:p>
    <w:p w:rsidR="005636EA" w:rsidRDefault="005636EA">
      <w:pPr>
        <w:pStyle w:val="BodyText"/>
        <w:spacing w:before="3"/>
        <w:ind w:left="0"/>
        <w:rPr>
          <w:b/>
          <w:sz w:val="16"/>
        </w:rPr>
      </w:pPr>
    </w:p>
    <w:p w:rsidR="005636EA" w:rsidRDefault="005636EA">
      <w:pPr>
        <w:pStyle w:val="BodyText"/>
        <w:rPr>
          <w:sz w:val="20"/>
        </w:rPr>
      </w:pPr>
    </w:p>
    <w:p w:rsidR="005636EA" w:rsidRDefault="005636EA">
      <w:pPr>
        <w:pStyle w:val="BodyText"/>
        <w:ind w:left="0"/>
        <w:rPr>
          <w:b/>
          <w:sz w:val="20"/>
        </w:rPr>
      </w:pPr>
    </w:p>
    <w:p w:rsidR="005636EA" w:rsidRDefault="005636EA">
      <w:pPr>
        <w:pStyle w:val="BodyText"/>
        <w:ind w:left="0"/>
        <w:rPr>
          <w:b/>
          <w:sz w:val="20"/>
        </w:rPr>
      </w:pPr>
    </w:p>
    <w:p w:rsidR="005636EA" w:rsidRDefault="00850BEE">
      <w:pPr>
        <w:pStyle w:val="Heading1"/>
      </w:pPr>
      <w:r>
        <w:rPr>
          <w:spacing w:val="-4"/>
        </w:rPr>
        <w:t>CHAPTER-</w:t>
      </w:r>
      <w:r>
        <w:rPr>
          <w:spacing w:val="-10"/>
        </w:rPr>
        <w:t>8</w:t>
      </w:r>
    </w:p>
    <w:p w:rsidR="005636EA" w:rsidRDefault="005636EA">
      <w:pPr>
        <w:pStyle w:val="BodyText"/>
        <w:spacing w:before="10"/>
        <w:ind w:left="0"/>
        <w:rPr>
          <w:b/>
          <w:sz w:val="59"/>
        </w:rPr>
      </w:pPr>
    </w:p>
    <w:p w:rsidR="005636EA" w:rsidRDefault="00850BEE">
      <w:pPr>
        <w:pStyle w:val="Heading4"/>
        <w:ind w:left="362"/>
        <w:jc w:val="left"/>
      </w:pPr>
      <w:r>
        <w:t>Advantages</w:t>
      </w:r>
      <w:r w:rsidR="00646751">
        <w:t xml:space="preserve"> </w:t>
      </w:r>
      <w:r>
        <w:t>of</w:t>
      </w:r>
      <w:r w:rsidR="00646751">
        <w:t xml:space="preserve"> Digital clock</w:t>
      </w:r>
    </w:p>
    <w:p w:rsidR="00C95B1D" w:rsidRDefault="00C95B1D">
      <w:pPr>
        <w:pStyle w:val="Heading4"/>
        <w:ind w:left="362"/>
        <w:jc w:val="left"/>
      </w:pPr>
    </w:p>
    <w:p w:rsidR="00C95B1D" w:rsidRPr="00C95B1D" w:rsidRDefault="00C95B1D" w:rsidP="00C95B1D">
      <w:pPr>
        <w:widowControl/>
        <w:numPr>
          <w:ilvl w:val="0"/>
          <w:numId w:val="11"/>
        </w:numPr>
        <w:shd w:val="clear" w:color="auto" w:fill="FFFFFF"/>
        <w:autoSpaceDE/>
        <w:autoSpaceDN/>
        <w:ind w:left="384"/>
        <w:jc w:val="both"/>
        <w:textAlignment w:val="baseline"/>
        <w:rPr>
          <w:color w:val="444340"/>
          <w:sz w:val="28"/>
          <w:szCs w:val="28"/>
        </w:rPr>
      </w:pPr>
      <w:bookmarkStart w:id="15" w:name="_TOC_250001"/>
      <w:bookmarkEnd w:id="15"/>
      <w:r w:rsidRPr="00C95B1D">
        <w:rPr>
          <w:color w:val="202124"/>
          <w:sz w:val="28"/>
          <w:szCs w:val="28"/>
          <w:shd w:val="clear" w:color="auto" w:fill="FFFFFF"/>
        </w:rPr>
        <w:t>Digital clocks provide </w:t>
      </w:r>
      <w:r w:rsidRPr="00C95B1D">
        <w:rPr>
          <w:color w:val="040C28"/>
          <w:sz w:val="28"/>
          <w:szCs w:val="28"/>
        </w:rPr>
        <w:t>superior readability during tense, time-sensitive scenarios</w:t>
      </w:r>
      <w:r w:rsidRPr="00C95B1D">
        <w:rPr>
          <w:color w:val="202124"/>
          <w:sz w:val="28"/>
          <w:szCs w:val="28"/>
          <w:shd w:val="clear" w:color="auto" w:fill="FFFFFF"/>
        </w:rPr>
        <w:t>, and some digital models can help people track the time with the help of a countdown timer. They can help to get students to their next classroom on time. Medical staff can rely on the countdown timer during medical procedures.</w:t>
      </w:r>
    </w:p>
    <w:p w:rsidR="00C95B1D" w:rsidRPr="00C95B1D" w:rsidRDefault="00C95B1D" w:rsidP="00C95B1D">
      <w:pPr>
        <w:widowControl/>
        <w:shd w:val="clear" w:color="auto" w:fill="FFFFFF"/>
        <w:autoSpaceDE/>
        <w:autoSpaceDN/>
        <w:ind w:left="384"/>
        <w:jc w:val="both"/>
        <w:textAlignment w:val="baseline"/>
        <w:rPr>
          <w:color w:val="444340"/>
          <w:sz w:val="28"/>
          <w:szCs w:val="28"/>
        </w:rPr>
      </w:pPr>
    </w:p>
    <w:p w:rsidR="00C95B1D" w:rsidRPr="00C95B1D" w:rsidRDefault="00B851D1" w:rsidP="00C95B1D">
      <w:pPr>
        <w:widowControl/>
        <w:numPr>
          <w:ilvl w:val="0"/>
          <w:numId w:val="11"/>
        </w:numPr>
        <w:shd w:val="clear" w:color="auto" w:fill="FFFFFF"/>
        <w:autoSpaceDE/>
        <w:autoSpaceDN/>
        <w:ind w:left="384"/>
        <w:jc w:val="both"/>
        <w:textAlignment w:val="baseline"/>
        <w:rPr>
          <w:sz w:val="28"/>
          <w:szCs w:val="28"/>
        </w:rPr>
      </w:pPr>
      <w:r w:rsidRPr="00B851D1">
        <w:rPr>
          <w:sz w:val="28"/>
          <w:szCs w:val="28"/>
        </w:rPr>
        <w:t>It is light and compact.</w:t>
      </w:r>
    </w:p>
    <w:p w:rsidR="00C95B1D" w:rsidRPr="00B851D1" w:rsidRDefault="00C95B1D" w:rsidP="00C95B1D">
      <w:pPr>
        <w:widowControl/>
        <w:shd w:val="clear" w:color="auto" w:fill="FFFFFF"/>
        <w:autoSpaceDE/>
        <w:autoSpaceDN/>
        <w:ind w:left="384"/>
        <w:jc w:val="both"/>
        <w:textAlignment w:val="baseline"/>
        <w:rPr>
          <w:sz w:val="28"/>
          <w:szCs w:val="28"/>
        </w:rPr>
      </w:pPr>
    </w:p>
    <w:p w:rsidR="00B851D1" w:rsidRPr="00C95B1D" w:rsidRDefault="00B851D1" w:rsidP="00C95B1D">
      <w:pPr>
        <w:widowControl/>
        <w:numPr>
          <w:ilvl w:val="0"/>
          <w:numId w:val="11"/>
        </w:numPr>
        <w:shd w:val="clear" w:color="auto" w:fill="FFFFFF"/>
        <w:autoSpaceDE/>
        <w:autoSpaceDN/>
        <w:ind w:left="384"/>
        <w:jc w:val="both"/>
        <w:textAlignment w:val="baseline"/>
        <w:rPr>
          <w:sz w:val="28"/>
          <w:szCs w:val="28"/>
        </w:rPr>
      </w:pPr>
      <w:r w:rsidRPr="00B851D1">
        <w:rPr>
          <w:sz w:val="28"/>
          <w:szCs w:val="28"/>
        </w:rPr>
        <w:t>The first thing you can expect from a digital clock is a more accurate time-sheet that is extremely hard to forge that gives acc</w:t>
      </w:r>
      <w:r w:rsidR="00C95B1D" w:rsidRPr="00C95B1D">
        <w:rPr>
          <w:sz w:val="28"/>
          <w:szCs w:val="28"/>
        </w:rPr>
        <w:t>urate tracking of employee hour.</w:t>
      </w:r>
    </w:p>
    <w:p w:rsidR="00C95B1D" w:rsidRPr="00B851D1" w:rsidRDefault="00C95B1D" w:rsidP="00C95B1D">
      <w:pPr>
        <w:widowControl/>
        <w:shd w:val="clear" w:color="auto" w:fill="FFFFFF"/>
        <w:autoSpaceDE/>
        <w:autoSpaceDN/>
        <w:jc w:val="both"/>
        <w:textAlignment w:val="baseline"/>
        <w:rPr>
          <w:sz w:val="28"/>
          <w:szCs w:val="28"/>
        </w:rPr>
      </w:pPr>
    </w:p>
    <w:p w:rsidR="00B851D1" w:rsidRPr="00C95B1D" w:rsidRDefault="00B851D1" w:rsidP="00C95B1D">
      <w:pPr>
        <w:widowControl/>
        <w:numPr>
          <w:ilvl w:val="0"/>
          <w:numId w:val="11"/>
        </w:numPr>
        <w:shd w:val="clear" w:color="auto" w:fill="FFFFFF"/>
        <w:autoSpaceDE/>
        <w:autoSpaceDN/>
        <w:ind w:left="384"/>
        <w:jc w:val="both"/>
        <w:textAlignment w:val="baseline"/>
        <w:rPr>
          <w:sz w:val="28"/>
          <w:szCs w:val="28"/>
        </w:rPr>
      </w:pPr>
      <w:r w:rsidRPr="00B851D1">
        <w:rPr>
          <w:sz w:val="28"/>
          <w:szCs w:val="28"/>
        </w:rPr>
        <w:t>Secure records-most employee attendance software is cloud-based. This means that any information accumulated by a digital clock will be stored in the cloud. In short, employee time-sheets cannot be misplaced or lost, and unauthorized persons cannot access the records.</w:t>
      </w:r>
    </w:p>
    <w:p w:rsidR="00C95B1D" w:rsidRPr="00B851D1" w:rsidRDefault="00C95B1D" w:rsidP="00C95B1D">
      <w:pPr>
        <w:widowControl/>
        <w:shd w:val="clear" w:color="auto" w:fill="FFFFFF"/>
        <w:autoSpaceDE/>
        <w:autoSpaceDN/>
        <w:jc w:val="both"/>
        <w:textAlignment w:val="baseline"/>
        <w:rPr>
          <w:sz w:val="28"/>
          <w:szCs w:val="28"/>
        </w:rPr>
      </w:pPr>
    </w:p>
    <w:p w:rsidR="00B851D1" w:rsidRPr="00C95B1D" w:rsidRDefault="00B851D1" w:rsidP="00C95B1D">
      <w:pPr>
        <w:widowControl/>
        <w:numPr>
          <w:ilvl w:val="0"/>
          <w:numId w:val="11"/>
        </w:numPr>
        <w:shd w:val="clear" w:color="auto" w:fill="FFFFFF"/>
        <w:autoSpaceDE/>
        <w:autoSpaceDN/>
        <w:ind w:left="384"/>
        <w:jc w:val="both"/>
        <w:textAlignment w:val="baseline"/>
        <w:rPr>
          <w:sz w:val="28"/>
          <w:szCs w:val="28"/>
        </w:rPr>
      </w:pPr>
      <w:r w:rsidRPr="00B851D1">
        <w:rPr>
          <w:sz w:val="28"/>
          <w:szCs w:val="28"/>
        </w:rPr>
        <w:t>Easy tracking-with a digital clock, employee time tracking records will not only be accurate, safe and secure, it will be extremely easy to track the exact number of hours each employee has logged in.</w:t>
      </w:r>
    </w:p>
    <w:p w:rsidR="00C95B1D" w:rsidRPr="00B851D1" w:rsidRDefault="00C95B1D" w:rsidP="00C95B1D">
      <w:pPr>
        <w:widowControl/>
        <w:shd w:val="clear" w:color="auto" w:fill="FFFFFF"/>
        <w:autoSpaceDE/>
        <w:autoSpaceDN/>
        <w:jc w:val="both"/>
        <w:textAlignment w:val="baseline"/>
        <w:rPr>
          <w:sz w:val="28"/>
          <w:szCs w:val="28"/>
        </w:rPr>
      </w:pPr>
    </w:p>
    <w:p w:rsidR="00B851D1" w:rsidRPr="00C95B1D" w:rsidRDefault="00B851D1" w:rsidP="00C95B1D">
      <w:pPr>
        <w:widowControl/>
        <w:numPr>
          <w:ilvl w:val="0"/>
          <w:numId w:val="11"/>
        </w:numPr>
        <w:shd w:val="clear" w:color="auto" w:fill="FFFFFF"/>
        <w:autoSpaceDE/>
        <w:autoSpaceDN/>
        <w:ind w:left="384"/>
        <w:jc w:val="both"/>
        <w:textAlignment w:val="baseline"/>
        <w:rPr>
          <w:sz w:val="28"/>
          <w:szCs w:val="28"/>
        </w:rPr>
      </w:pPr>
      <w:r w:rsidRPr="00B851D1">
        <w:rPr>
          <w:sz w:val="28"/>
          <w:szCs w:val="28"/>
        </w:rPr>
        <w:t>Exact time resume-if there is any power failure, there will not be any time display on the clocks. But as soon as the electric power resumes, the clock will show the right time automatically.</w:t>
      </w:r>
    </w:p>
    <w:p w:rsidR="00C95B1D" w:rsidRDefault="00C95B1D" w:rsidP="00C95B1D">
      <w:pPr>
        <w:rPr>
          <w:sz w:val="28"/>
          <w:szCs w:val="28"/>
        </w:rPr>
      </w:pPr>
    </w:p>
    <w:p w:rsidR="00C95B1D" w:rsidRDefault="00C95B1D" w:rsidP="00C95B1D">
      <w:pPr>
        <w:rPr>
          <w:sz w:val="28"/>
          <w:szCs w:val="28"/>
        </w:rPr>
      </w:pPr>
    </w:p>
    <w:p w:rsidR="00C95B1D" w:rsidRDefault="00C95B1D" w:rsidP="00C95B1D">
      <w:pPr>
        <w:rPr>
          <w:sz w:val="28"/>
          <w:szCs w:val="28"/>
        </w:rPr>
      </w:pPr>
    </w:p>
    <w:p w:rsidR="00C95B1D" w:rsidRDefault="00C95B1D" w:rsidP="00C95B1D">
      <w:pPr>
        <w:rPr>
          <w:sz w:val="28"/>
          <w:szCs w:val="28"/>
        </w:rPr>
      </w:pPr>
    </w:p>
    <w:p w:rsidR="00C95B1D" w:rsidRDefault="00C95B1D" w:rsidP="00C95B1D">
      <w:pPr>
        <w:rPr>
          <w:sz w:val="28"/>
          <w:szCs w:val="28"/>
        </w:rPr>
      </w:pPr>
    </w:p>
    <w:p w:rsidR="00C95B1D" w:rsidRPr="00C95B1D" w:rsidRDefault="00C95B1D" w:rsidP="00C95B1D">
      <w:pPr>
        <w:rPr>
          <w:sz w:val="28"/>
          <w:szCs w:val="28"/>
        </w:rPr>
      </w:pPr>
    </w:p>
    <w:p w:rsidR="00C95B1D" w:rsidRDefault="00C95B1D" w:rsidP="00C95B1D">
      <w:pPr>
        <w:widowControl/>
        <w:shd w:val="clear" w:color="auto" w:fill="FFFFFF"/>
        <w:autoSpaceDE/>
        <w:autoSpaceDN/>
        <w:ind w:left="384"/>
        <w:textAlignment w:val="baseline"/>
        <w:rPr>
          <w:color w:val="444340"/>
          <w:sz w:val="28"/>
          <w:szCs w:val="28"/>
        </w:rPr>
      </w:pPr>
    </w:p>
    <w:p w:rsidR="002D39F8" w:rsidRPr="00B851D1" w:rsidRDefault="002D39F8" w:rsidP="00C95B1D">
      <w:pPr>
        <w:widowControl/>
        <w:shd w:val="clear" w:color="auto" w:fill="FFFFFF"/>
        <w:autoSpaceDE/>
        <w:autoSpaceDN/>
        <w:ind w:left="384"/>
        <w:textAlignment w:val="baseline"/>
        <w:rPr>
          <w:color w:val="444340"/>
          <w:sz w:val="28"/>
          <w:szCs w:val="28"/>
        </w:rPr>
      </w:pPr>
    </w:p>
    <w:p w:rsidR="005636EA" w:rsidRPr="0073449C" w:rsidRDefault="00C858D7" w:rsidP="00C858D7">
      <w:pPr>
        <w:pStyle w:val="BodyText"/>
        <w:rPr>
          <w:b/>
          <w:sz w:val="40"/>
          <w:szCs w:val="40"/>
        </w:rPr>
      </w:pPr>
      <w:r w:rsidRPr="0073449C">
        <w:rPr>
          <w:b/>
          <w:sz w:val="40"/>
          <w:szCs w:val="40"/>
        </w:rPr>
        <w:lastRenderedPageBreak/>
        <w:t>CONCLUSION</w:t>
      </w:r>
    </w:p>
    <w:p w:rsidR="0073449C" w:rsidRDefault="0073449C" w:rsidP="00C858D7">
      <w:pPr>
        <w:pStyle w:val="BodyText"/>
        <w:rPr>
          <w:sz w:val="40"/>
          <w:szCs w:val="40"/>
        </w:rPr>
      </w:pPr>
    </w:p>
    <w:p w:rsidR="0073449C" w:rsidRPr="0073449C" w:rsidRDefault="0073449C" w:rsidP="0073449C">
      <w:pPr>
        <w:pStyle w:val="BodyText"/>
        <w:jc w:val="both"/>
        <w:rPr>
          <w:sz w:val="32"/>
          <w:szCs w:val="32"/>
        </w:rPr>
      </w:pPr>
      <w:r w:rsidRPr="0073449C">
        <w:rPr>
          <w:sz w:val="32"/>
          <w:szCs w:val="32"/>
        </w:rPr>
        <w:t>Seven Segment Displays are very commonly used in low power electronic devices like remote controls ,watches,clocks,digit  measuring instrument etc….. from the above discussion we may conclude that a seven segment display consists of seven LED segments that are illuminated in a pattern to display the numbers from 0 to 9.Seven segment displays are also used to display some basic characters.</w:t>
      </w:r>
      <w:r>
        <w:rPr>
          <w:sz w:val="32"/>
          <w:szCs w:val="32"/>
        </w:rPr>
        <w:t>The clock is expected to operate normally with desired accuracy.</w:t>
      </w:r>
    </w:p>
    <w:p w:rsidR="002D39F8" w:rsidRDefault="002D39F8" w:rsidP="002D39F8">
      <w:pPr>
        <w:pStyle w:val="BodyText"/>
      </w:pPr>
    </w:p>
    <w:p w:rsidR="00740554" w:rsidRDefault="00740554" w:rsidP="002D39F8">
      <w:pPr>
        <w:pStyle w:val="BodyText"/>
      </w:pPr>
    </w:p>
    <w:p w:rsidR="00481E7C" w:rsidRDefault="00481E7C" w:rsidP="002D39F8">
      <w:pPr>
        <w:pStyle w:val="BodyText"/>
      </w:pPr>
    </w:p>
    <w:p w:rsidR="00481E7C" w:rsidRDefault="00481E7C" w:rsidP="002D39F8">
      <w:pPr>
        <w:pStyle w:val="BodyText"/>
      </w:pPr>
    </w:p>
    <w:p w:rsidR="00481E7C" w:rsidRDefault="00481E7C" w:rsidP="002D39F8">
      <w:pPr>
        <w:pStyle w:val="BodyText"/>
      </w:pPr>
    </w:p>
    <w:p w:rsidR="00481E7C" w:rsidRDefault="00481E7C" w:rsidP="002D39F8">
      <w:pPr>
        <w:pStyle w:val="BodyText"/>
      </w:pPr>
    </w:p>
    <w:p w:rsidR="00481E7C" w:rsidRDefault="00481E7C" w:rsidP="002D39F8">
      <w:pPr>
        <w:pStyle w:val="BodyText"/>
      </w:pPr>
    </w:p>
    <w:p w:rsidR="00481E7C" w:rsidRDefault="00481E7C" w:rsidP="002D39F8">
      <w:pPr>
        <w:pStyle w:val="BodyText"/>
      </w:pPr>
    </w:p>
    <w:p w:rsidR="00481E7C" w:rsidRDefault="00481E7C" w:rsidP="00481E7C">
      <w:pPr>
        <w:jc w:val="both"/>
        <w:rPr>
          <w:b/>
          <w:spacing w:val="-2"/>
          <w:sz w:val="40"/>
          <w:szCs w:val="40"/>
        </w:rPr>
      </w:pPr>
      <w:bookmarkStart w:id="16" w:name="_TOC_250000"/>
      <w:bookmarkEnd w:id="16"/>
      <w:r w:rsidRPr="0073449C">
        <w:rPr>
          <w:b/>
          <w:spacing w:val="-2"/>
          <w:sz w:val="40"/>
          <w:szCs w:val="40"/>
        </w:rPr>
        <w:t>REFERENCES</w:t>
      </w:r>
    </w:p>
    <w:p w:rsidR="00481E7C" w:rsidRDefault="00481E7C" w:rsidP="00481E7C">
      <w:pPr>
        <w:jc w:val="both"/>
        <w:rPr>
          <w:b/>
          <w:spacing w:val="-2"/>
          <w:sz w:val="40"/>
          <w:szCs w:val="40"/>
        </w:rPr>
      </w:pPr>
    </w:p>
    <w:p w:rsidR="00481E7C" w:rsidRDefault="00481E7C" w:rsidP="00481E7C">
      <w:pPr>
        <w:rPr>
          <w:color w:val="4F81BD" w:themeColor="accent1"/>
          <w:sz w:val="28"/>
          <w:szCs w:val="28"/>
        </w:rPr>
      </w:pPr>
      <w:r w:rsidRPr="00481E7C">
        <w:rPr>
          <w:sz w:val="28"/>
          <w:szCs w:val="28"/>
        </w:rPr>
        <w:t xml:space="preserve">[1]SimpleDigitalClock:  </w:t>
      </w:r>
      <w:hyperlink r:id="rId15" w:history="1">
        <w:r w:rsidRPr="00481E7C">
          <w:rPr>
            <w:rStyle w:val="Hyperlink"/>
            <w:sz w:val="28"/>
            <w:szCs w:val="28"/>
          </w:rPr>
          <w:t>https://www.mathworks.com/matlabcentral/fileexchange/26488-simple-digital-clock</w:t>
        </w:r>
      </w:hyperlink>
    </w:p>
    <w:p w:rsidR="00396636" w:rsidRDefault="00396636" w:rsidP="00481E7C">
      <w:pPr>
        <w:rPr>
          <w:color w:val="4F81BD" w:themeColor="accent1"/>
          <w:sz w:val="28"/>
          <w:szCs w:val="28"/>
        </w:rPr>
      </w:pPr>
    </w:p>
    <w:p w:rsidR="00396636" w:rsidRDefault="00BA352B" w:rsidP="00481E7C">
      <w:pPr>
        <w:rPr>
          <w:color w:val="0070C0"/>
          <w:sz w:val="28"/>
          <w:szCs w:val="28"/>
        </w:rPr>
      </w:pPr>
      <w:r w:rsidRPr="00E375B9">
        <w:rPr>
          <w:sz w:val="28"/>
          <w:szCs w:val="28"/>
        </w:rPr>
        <w:t>[2</w:t>
      </w:r>
      <w:r w:rsidR="00396636">
        <w:rPr>
          <w:sz w:val="28"/>
          <w:szCs w:val="28"/>
        </w:rPr>
        <w:t>]</w:t>
      </w:r>
      <w:hyperlink r:id="rId16" w:history="1">
        <w:r w:rsidR="00396636" w:rsidRPr="00C565CD">
          <w:rPr>
            <w:rStyle w:val="Hyperlink"/>
            <w:sz w:val="28"/>
            <w:szCs w:val="28"/>
          </w:rPr>
          <w:t>http://www.mathmatik.unimarburg.de/~thomae/lectures/ti1/code/karnaughmap/</w:t>
        </w:r>
      </w:hyperlink>
    </w:p>
    <w:p w:rsidR="00396636" w:rsidRPr="00396636" w:rsidRDefault="00396636" w:rsidP="00481E7C">
      <w:pPr>
        <w:rPr>
          <w:sz w:val="28"/>
          <w:szCs w:val="28"/>
        </w:rPr>
      </w:pPr>
    </w:p>
    <w:p w:rsidR="00396636" w:rsidRPr="00396636" w:rsidRDefault="00396636" w:rsidP="00481E7C">
      <w:pPr>
        <w:rPr>
          <w:color w:val="7030A0"/>
          <w:sz w:val="28"/>
          <w:szCs w:val="28"/>
        </w:rPr>
      </w:pPr>
      <w:r>
        <w:rPr>
          <w:color w:val="auto"/>
          <w:sz w:val="28"/>
          <w:szCs w:val="28"/>
        </w:rPr>
        <w:t>[3]</w:t>
      </w:r>
      <w:r w:rsidRPr="00396636">
        <w:rPr>
          <w:color w:val="7030A0"/>
          <w:sz w:val="28"/>
          <w:szCs w:val="28"/>
        </w:rPr>
        <w:t>Thomas L.Floyd,”Digital Fundamentals”,Seventh Edition,Prentice –Hall International,Inc.,2000</w:t>
      </w:r>
    </w:p>
    <w:p w:rsidR="00396636" w:rsidRPr="00396636" w:rsidRDefault="00396636" w:rsidP="00481E7C">
      <w:pPr>
        <w:rPr>
          <w:color w:val="7030A0"/>
          <w:sz w:val="28"/>
          <w:szCs w:val="28"/>
        </w:rPr>
      </w:pPr>
    </w:p>
    <w:p w:rsidR="00396636" w:rsidRDefault="00396636" w:rsidP="00481E7C">
      <w:pPr>
        <w:rPr>
          <w:color w:val="0070C0"/>
          <w:sz w:val="28"/>
          <w:szCs w:val="28"/>
        </w:rPr>
      </w:pPr>
    </w:p>
    <w:p w:rsidR="00396636" w:rsidRPr="00396636" w:rsidRDefault="00396636" w:rsidP="00481E7C">
      <w:pPr>
        <w:rPr>
          <w:color w:val="0070C0"/>
          <w:sz w:val="28"/>
          <w:szCs w:val="28"/>
        </w:rPr>
      </w:pP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 </w:t>
      </w:r>
      <w:r w:rsidRPr="00481E7C">
        <w:rPr>
          <w:rFonts w:ascii="ff1" w:hAnsi="ff1"/>
          <w:color w:val="0000FF"/>
          <w:sz w:val="66"/>
        </w:rPr>
        <w:t>https://en.wikipedia.org/wiki/Digital_clock</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[2] </w:t>
      </w:r>
      <w:r w:rsidRPr="00481E7C">
        <w:rPr>
          <w:rFonts w:ascii="ff1" w:hAnsi="ff1"/>
          <w:color w:val="0000FF"/>
          <w:sz w:val="66"/>
        </w:rPr>
        <w:t>http://www.mathematik.uni-marburg.de/~thormae/lectures/ti1/code/karnaughmap/</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[3] </w:t>
      </w:r>
      <w:r w:rsidRPr="00481E7C">
        <w:rPr>
          <w:rFonts w:ascii="ff1" w:hAnsi="ff1"/>
          <w:color w:val="000000"/>
          <w:sz w:val="72"/>
        </w:rPr>
        <w:t>Thomas L. Floyd, "</w:t>
      </w:r>
      <w:r w:rsidRPr="00481E7C">
        <w:rPr>
          <w:rFonts w:ascii="ffb" w:hAnsi="ffb"/>
          <w:color w:val="000000"/>
          <w:sz w:val="72"/>
        </w:rPr>
        <w:t>Digital Fundamentals</w:t>
      </w:r>
      <w:r w:rsidRPr="00481E7C">
        <w:rPr>
          <w:rFonts w:ascii="ff1" w:hAnsi="ff1"/>
          <w:color w:val="000000"/>
          <w:sz w:val="72"/>
        </w:rPr>
        <w:t xml:space="preserve">", Seventh Edition, Prentice-Hall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 xml:space="preserve">International, Inc., 2000.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[4] Donald D. Givone, "</w:t>
      </w:r>
      <w:r w:rsidRPr="00481E7C">
        <w:rPr>
          <w:rFonts w:ascii="ffb" w:hAnsi="ffb"/>
          <w:color w:val="000000"/>
          <w:sz w:val="72"/>
        </w:rPr>
        <w:t>Digital Principles and Designs</w:t>
      </w:r>
      <w:r w:rsidRPr="00481E7C">
        <w:rPr>
          <w:rFonts w:ascii="ff1" w:hAnsi="ff1"/>
          <w:color w:val="000000"/>
          <w:sz w:val="72"/>
          <w:szCs w:val="72"/>
        </w:rPr>
        <w:t>", McGraw- Hill 2003.</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 </w:t>
      </w:r>
      <w:r w:rsidRPr="00481E7C">
        <w:rPr>
          <w:rFonts w:ascii="ff1" w:hAnsi="ff1"/>
          <w:color w:val="0000FF"/>
          <w:sz w:val="66"/>
        </w:rPr>
        <w:t>https://en.wikipedia.org/wiki/Digital_clock</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[2] </w:t>
      </w:r>
      <w:r w:rsidRPr="00481E7C">
        <w:rPr>
          <w:rFonts w:ascii="ff1" w:hAnsi="ff1"/>
          <w:color w:val="0000FF"/>
          <w:sz w:val="66"/>
        </w:rPr>
        <w:t>http://www.mathematik.uni-marburg.de/~thormae/lectures/ti1/code/karnaughmap/</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[3] </w:t>
      </w:r>
      <w:r w:rsidRPr="00481E7C">
        <w:rPr>
          <w:rFonts w:ascii="ff1" w:hAnsi="ff1"/>
          <w:color w:val="000000"/>
          <w:sz w:val="72"/>
        </w:rPr>
        <w:t>Thomas L. Floyd, "</w:t>
      </w:r>
      <w:r w:rsidRPr="00481E7C">
        <w:rPr>
          <w:rFonts w:ascii="ffb" w:hAnsi="ffb"/>
          <w:color w:val="000000"/>
          <w:sz w:val="72"/>
        </w:rPr>
        <w:t>Digital Fundamentals</w:t>
      </w:r>
      <w:r w:rsidRPr="00481E7C">
        <w:rPr>
          <w:rFonts w:ascii="ff1" w:hAnsi="ff1"/>
          <w:color w:val="000000"/>
          <w:sz w:val="72"/>
        </w:rPr>
        <w:t xml:space="preserve">", Seventh Edition, Prentice-Hall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 xml:space="preserve">International, Inc., 2000.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[4] Donald D. Givone, "</w:t>
      </w:r>
      <w:r w:rsidRPr="00481E7C">
        <w:rPr>
          <w:rFonts w:ascii="ffb" w:hAnsi="ffb"/>
          <w:color w:val="000000"/>
          <w:sz w:val="72"/>
        </w:rPr>
        <w:t>Digital Principles and Designs</w:t>
      </w:r>
      <w:r w:rsidRPr="00481E7C">
        <w:rPr>
          <w:rFonts w:ascii="ff1" w:hAnsi="ff1"/>
          <w:color w:val="000000"/>
          <w:sz w:val="72"/>
          <w:szCs w:val="72"/>
        </w:rPr>
        <w:t>", McGraw- Hill 2003.</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 </w:t>
      </w:r>
      <w:r w:rsidRPr="00481E7C">
        <w:rPr>
          <w:rFonts w:ascii="ff1" w:hAnsi="ff1"/>
          <w:color w:val="0000FF"/>
          <w:sz w:val="66"/>
        </w:rPr>
        <w:t>https://en.wikipedia.org/wiki/Digital_clock</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[2] </w:t>
      </w:r>
      <w:r w:rsidRPr="00481E7C">
        <w:rPr>
          <w:rFonts w:ascii="ff1" w:hAnsi="ff1"/>
          <w:color w:val="0000FF"/>
          <w:sz w:val="66"/>
        </w:rPr>
        <w:t>http://www.mathematik.uni-marburg.de/~thormae/lectures/ti1/code/karnaughmap/</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[3] </w:t>
      </w:r>
      <w:r w:rsidRPr="00481E7C">
        <w:rPr>
          <w:rFonts w:ascii="ff1" w:hAnsi="ff1"/>
          <w:color w:val="000000"/>
          <w:sz w:val="72"/>
        </w:rPr>
        <w:t>Thomas L. Floyd, "</w:t>
      </w:r>
      <w:r w:rsidRPr="00481E7C">
        <w:rPr>
          <w:rFonts w:ascii="ffb" w:hAnsi="ffb"/>
          <w:color w:val="000000"/>
          <w:sz w:val="72"/>
        </w:rPr>
        <w:t>Digital Fundamentals</w:t>
      </w:r>
      <w:r w:rsidRPr="00481E7C">
        <w:rPr>
          <w:rFonts w:ascii="ff1" w:hAnsi="ff1"/>
          <w:color w:val="000000"/>
          <w:sz w:val="72"/>
        </w:rPr>
        <w:t xml:space="preserve">", Seventh Edition, Prentice-Hall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 xml:space="preserve">International, Inc., 2000.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[4] Donald D. Givone, "</w:t>
      </w:r>
      <w:r w:rsidRPr="00481E7C">
        <w:rPr>
          <w:rFonts w:ascii="ffb" w:hAnsi="ffb"/>
          <w:color w:val="000000"/>
          <w:sz w:val="72"/>
        </w:rPr>
        <w:t>Digital Principles and Designs</w:t>
      </w:r>
      <w:r w:rsidRPr="00481E7C">
        <w:rPr>
          <w:rFonts w:ascii="ff1" w:hAnsi="ff1"/>
          <w:color w:val="000000"/>
          <w:sz w:val="72"/>
          <w:szCs w:val="72"/>
        </w:rPr>
        <w:t>", McGraw- Hill 2003.</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[1] </w:t>
      </w:r>
      <w:r w:rsidRPr="00481E7C">
        <w:rPr>
          <w:rFonts w:ascii="ff1" w:hAnsi="ff1"/>
          <w:color w:val="0000FF"/>
          <w:sz w:val="66"/>
        </w:rPr>
        <w:t>https://en.wikipedia.org/wiki/Digital_clock</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[2] </w:t>
      </w:r>
      <w:r w:rsidRPr="00481E7C">
        <w:rPr>
          <w:rFonts w:ascii="ff1" w:hAnsi="ff1"/>
          <w:color w:val="0000FF"/>
          <w:sz w:val="66"/>
        </w:rPr>
        <w:t>http://www.mathematik.uni-marburg.de/~thormae/lectures/ti1/code/karnaughmap/</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[3] </w:t>
      </w:r>
      <w:r w:rsidRPr="00481E7C">
        <w:rPr>
          <w:rFonts w:ascii="ff1" w:hAnsi="ff1"/>
          <w:color w:val="000000"/>
          <w:sz w:val="72"/>
        </w:rPr>
        <w:t>Thomas L. Floyd, "</w:t>
      </w:r>
      <w:r w:rsidRPr="00481E7C">
        <w:rPr>
          <w:rFonts w:ascii="ffb" w:hAnsi="ffb"/>
          <w:color w:val="000000"/>
          <w:sz w:val="72"/>
        </w:rPr>
        <w:t>Digital Fundamentals</w:t>
      </w:r>
      <w:r w:rsidRPr="00481E7C">
        <w:rPr>
          <w:rFonts w:ascii="ff1" w:hAnsi="ff1"/>
          <w:color w:val="000000"/>
          <w:sz w:val="72"/>
        </w:rPr>
        <w:t xml:space="preserve">", Seventh Edition, Prentice-Hall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 xml:space="preserve">International, Inc., 2000.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[4] Donald D. Givone, "</w:t>
      </w:r>
      <w:r w:rsidRPr="00481E7C">
        <w:rPr>
          <w:rFonts w:ascii="ffb" w:hAnsi="ffb"/>
          <w:color w:val="000000"/>
          <w:sz w:val="72"/>
        </w:rPr>
        <w:t>Digital Principles and Designs</w:t>
      </w:r>
      <w:r w:rsidRPr="00481E7C">
        <w:rPr>
          <w:rFonts w:ascii="ff1" w:hAnsi="ff1"/>
          <w:color w:val="000000"/>
          <w:sz w:val="72"/>
          <w:szCs w:val="72"/>
        </w:rPr>
        <w:t>", McGraw- Hill 2003.</w:t>
      </w:r>
    </w:p>
    <w:p w:rsidR="00481E7C" w:rsidRPr="00481E7C" w:rsidDel="003A6D25" w:rsidRDefault="00481E7C" w:rsidP="00481E7C">
      <w:pPr>
        <w:pStyle w:val="Heading1"/>
        <w:ind w:left="822" w:right="0"/>
        <w:jc w:val="left"/>
        <w:rPr>
          <w:del w:id="17" w:author="HP" w:date="2023-06-23T09:11:00Z"/>
          <w:b w:val="0"/>
          <w:sz w:val="28"/>
          <w:szCs w:val="28"/>
        </w:rPr>
      </w:pPr>
    </w:p>
    <w:p w:rsidR="005636EA" w:rsidRDefault="005636EA" w:rsidP="00481E7C">
      <w:pPr>
        <w:rPr>
          <w:sz w:val="28"/>
          <w:szCs w:val="28"/>
          <w:u w:val="single"/>
        </w:rPr>
      </w:pPr>
    </w:p>
    <w:p w:rsidR="00481E7C" w:rsidRDefault="00481E7C" w:rsidP="00481E7C">
      <w:pPr>
        <w:rPr>
          <w:sz w:val="28"/>
          <w:szCs w:val="28"/>
          <w:u w:val="single"/>
        </w:rPr>
      </w:pP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 </w:t>
      </w:r>
      <w:r w:rsidRPr="00481E7C">
        <w:rPr>
          <w:rFonts w:ascii="ff1" w:hAnsi="ff1"/>
          <w:color w:val="0000FF"/>
          <w:sz w:val="66"/>
        </w:rPr>
        <w:t>https://en.wikipedia.org/wiki/Digital_clock</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[2] </w:t>
      </w:r>
      <w:r w:rsidRPr="00481E7C">
        <w:rPr>
          <w:rFonts w:ascii="ff1" w:hAnsi="ff1"/>
          <w:color w:val="0000FF"/>
          <w:sz w:val="66"/>
        </w:rPr>
        <w:t>http://www.mathematik.uni-marburg.de/~thormae/lectures/ti1/code/karnaughmap/</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[3] </w:t>
      </w:r>
      <w:r w:rsidRPr="00481E7C">
        <w:rPr>
          <w:rFonts w:ascii="ff1" w:hAnsi="ff1"/>
          <w:color w:val="000000"/>
          <w:sz w:val="72"/>
        </w:rPr>
        <w:t>Thomas L. Floyd, "</w:t>
      </w:r>
      <w:r w:rsidRPr="00481E7C">
        <w:rPr>
          <w:rFonts w:ascii="ffb" w:hAnsi="ffb"/>
          <w:color w:val="000000"/>
          <w:sz w:val="72"/>
        </w:rPr>
        <w:t>Digital Fundamentals</w:t>
      </w:r>
      <w:r w:rsidRPr="00481E7C">
        <w:rPr>
          <w:rFonts w:ascii="ff1" w:hAnsi="ff1"/>
          <w:color w:val="000000"/>
          <w:sz w:val="72"/>
        </w:rPr>
        <w:t xml:space="preserve">", Seventh Edition, Prentice-Hall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 xml:space="preserve">International, Inc., 2000.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[4] Donald D. Givone, "</w:t>
      </w:r>
      <w:r w:rsidRPr="00481E7C">
        <w:rPr>
          <w:rFonts w:ascii="ffb" w:hAnsi="ffb"/>
          <w:color w:val="000000"/>
          <w:sz w:val="72"/>
        </w:rPr>
        <w:t>Digital Principles and Designs</w:t>
      </w:r>
      <w:r w:rsidRPr="00481E7C">
        <w:rPr>
          <w:rFonts w:ascii="ff1" w:hAnsi="ff1"/>
          <w:color w:val="000000"/>
          <w:sz w:val="72"/>
          <w:szCs w:val="72"/>
        </w:rPr>
        <w:t>", McGraw- Hill 2003.</w:t>
      </w:r>
    </w:p>
    <w:p w:rsidR="00481E7C" w:rsidRDefault="00481E7C" w:rsidP="00481E7C">
      <w:pPr>
        <w:rPr>
          <w:sz w:val="28"/>
          <w:szCs w:val="28"/>
          <w:u w:val="single"/>
        </w:rPr>
      </w:pP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 </w:t>
      </w:r>
      <w:r w:rsidRPr="00481E7C">
        <w:rPr>
          <w:rFonts w:ascii="ff1" w:hAnsi="ff1"/>
          <w:color w:val="0000FF"/>
          <w:sz w:val="66"/>
        </w:rPr>
        <w:t>https://en.wikipedia.org/wiki/Digital_clock</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[2] </w:t>
      </w:r>
      <w:r w:rsidRPr="00481E7C">
        <w:rPr>
          <w:rFonts w:ascii="ff1" w:hAnsi="ff1"/>
          <w:color w:val="0000FF"/>
          <w:sz w:val="66"/>
        </w:rPr>
        <w:t>http://www.mathematik.uni-marburg.de/~thormae/lectures/ti1/code/karnaughmap/</w:t>
      </w:r>
      <w:r w:rsidRPr="00481E7C">
        <w:rPr>
          <w:rFonts w:ascii="ff1" w:hAnsi="ff1"/>
          <w:color w:val="000000"/>
          <w:sz w:val="66"/>
        </w:rPr>
        <w:t xml:space="preserve"> </w:t>
      </w:r>
    </w:p>
    <w:p w:rsidR="00481E7C" w:rsidRPr="00481E7C" w:rsidRDefault="00481E7C" w:rsidP="00481E7C">
      <w:pPr>
        <w:widowControl/>
        <w:shd w:val="clear" w:color="auto" w:fill="FFFFFF"/>
        <w:autoSpaceDE/>
        <w:autoSpaceDN/>
        <w:spacing w:line="0" w:lineRule="auto"/>
        <w:rPr>
          <w:rFonts w:ascii="ff1" w:hAnsi="ff1"/>
          <w:color w:val="000000"/>
          <w:sz w:val="66"/>
          <w:szCs w:val="66"/>
        </w:rPr>
      </w:pPr>
      <w:r w:rsidRPr="00481E7C">
        <w:rPr>
          <w:rFonts w:ascii="ff1" w:hAnsi="ff1"/>
          <w:color w:val="000000"/>
          <w:sz w:val="66"/>
          <w:szCs w:val="66"/>
        </w:rPr>
        <w:t xml:space="preserve">[3] </w:t>
      </w:r>
      <w:r w:rsidRPr="00481E7C">
        <w:rPr>
          <w:rFonts w:ascii="ff1" w:hAnsi="ff1"/>
          <w:color w:val="000000"/>
          <w:sz w:val="72"/>
        </w:rPr>
        <w:t>Thomas L. Floyd, "</w:t>
      </w:r>
      <w:r w:rsidRPr="00481E7C">
        <w:rPr>
          <w:rFonts w:ascii="ffb" w:hAnsi="ffb"/>
          <w:color w:val="000000"/>
          <w:sz w:val="72"/>
        </w:rPr>
        <w:t>Digital Fundamentals</w:t>
      </w:r>
      <w:r w:rsidRPr="00481E7C">
        <w:rPr>
          <w:rFonts w:ascii="ff1" w:hAnsi="ff1"/>
          <w:color w:val="000000"/>
          <w:sz w:val="72"/>
        </w:rPr>
        <w:t xml:space="preserve">", Seventh Edition, Prentice-Hall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 xml:space="preserve">International, Inc., 2000. </w:t>
      </w:r>
    </w:p>
    <w:p w:rsidR="00481E7C" w:rsidRPr="00481E7C" w:rsidRDefault="00481E7C" w:rsidP="00481E7C">
      <w:pPr>
        <w:widowControl/>
        <w:shd w:val="clear" w:color="auto" w:fill="FFFFFF"/>
        <w:autoSpaceDE/>
        <w:autoSpaceDN/>
        <w:spacing w:line="0" w:lineRule="auto"/>
        <w:rPr>
          <w:rFonts w:ascii="ff1" w:hAnsi="ff1"/>
          <w:color w:val="000000"/>
          <w:sz w:val="72"/>
          <w:szCs w:val="72"/>
        </w:rPr>
      </w:pPr>
      <w:r w:rsidRPr="00481E7C">
        <w:rPr>
          <w:rFonts w:ascii="ff1" w:hAnsi="ff1"/>
          <w:color w:val="000000"/>
          <w:sz w:val="72"/>
          <w:szCs w:val="72"/>
        </w:rPr>
        <w:t>[4] Donald D. Givone, "</w:t>
      </w:r>
      <w:r w:rsidRPr="00481E7C">
        <w:rPr>
          <w:rFonts w:ascii="ffb" w:hAnsi="ffb"/>
          <w:color w:val="000000"/>
          <w:sz w:val="72"/>
        </w:rPr>
        <w:t>Digital Principles and Designs</w:t>
      </w:r>
      <w:r w:rsidRPr="00481E7C">
        <w:rPr>
          <w:rFonts w:ascii="ff1" w:hAnsi="ff1"/>
          <w:color w:val="000000"/>
          <w:sz w:val="72"/>
          <w:szCs w:val="72"/>
        </w:rPr>
        <w:t>", McGraw- Hill 2003.</w:t>
      </w:r>
    </w:p>
    <w:p w:rsidR="00481E7C" w:rsidRPr="00481E7C" w:rsidRDefault="00481E7C" w:rsidP="00481E7C">
      <w:pPr>
        <w:rPr>
          <w:sz w:val="28"/>
          <w:szCs w:val="28"/>
          <w:u w:val="single"/>
        </w:rPr>
        <w:sectPr w:rsidR="00481E7C" w:rsidRPr="00481E7C">
          <w:pgSz w:w="11910" w:h="16840"/>
          <w:pgMar w:top="1360" w:right="1320" w:bottom="1200" w:left="1280" w:header="0" w:footer="1000" w:gutter="0"/>
          <w:cols w:space="720"/>
        </w:sectPr>
      </w:pP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lastRenderedPageBreak/>
        <w:t xml:space="preserve">In all walks of life, digitals system are making sophisticated approach to the mankind. Of course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machines cannot be replaced by human beings in exact accuracy in some fields. For a long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time humans were using analog devices in our case analog clocks in their daily life.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first digital pocket watch was the invention of Austrian engineer Josef Pallweber who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created his "jump-hour" mechanism in 1883. Instead of a conventional dial, the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featured two windows in an enamel dial, through which the hours and minutes are visible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rotating discs. The second hand remained conventional. By 1885 Pallweber mechanism was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already on the market in pocket watches by Cortébert and IWC; arguably contributing to the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subsequent rise and commercial success of IWC. The principles of Pallweber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movement had appeared in wristwatches by the 1920s (Cortébert) and are still used today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(Chronoswiss Digiteur). While the original inventor didn't have a watch brand at the time, his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name has since been resurrected by a newly established watch manufacturer</w:t>
      </w:r>
      <w:r w:rsidRPr="00E84C19">
        <w:rPr>
          <w:rFonts w:ascii="ff1" w:hAnsi="ff1"/>
          <w:color w:val="252525"/>
          <w:sz w:val="69"/>
        </w:rPr>
        <w:t xml:space="preserv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Plato clocks used a similar idea but a different layout. These spring-wound pieces consisted of a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glass cylinder with a column inside, affixed to which were small digital cards with numbers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printed on them, which flipped as time passed. The Plato clocks were introduced at the St. Louis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World Fair in 1904, produced by Ansonia Clock Company. Eugene Fitch of New York patented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clock design in 1903. 13 years earlier Josef Pallweber had patented the same invention using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cards (different from his 1885 patent using moving disks) in Germany (DRP No.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54093).The German factory Aktiengesellschaft für Uhrenfabrikation Lenzkirch made such digital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clocks in 1893 and 1894.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earliest patent for a digital alarm clock was registered by D.E Protzmann and others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October 23, 1956, in the United States. Protzmann and his associates also patented another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clock in 1970, which was said to use a minimal amount of moving parts. Two side-plates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held digital numerals between them, while an electric motor and cam gear outside controlled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movement.</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In all walks of life, digitals system are making sophisticated approach to the mankind. Of course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machines cannot be replaced by human beings in exact accuracy in some fields. For a long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time humans were using analog devices in our case analog clocks in their daily life.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first digital pocket watch was the invention of Austrian engineer Josef Pallweber who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created his "jump-hour" mechanism in 1883. Instead of a conventional dial, the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featured two windows in an enamel dial, through which the hours and minutes are visible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rotating discs. The second hand remained conventional. By 1885 Pallweber mechanism was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already on the market in pocket watches by Cortébert and IWC; arguably contributing to the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subsequent rise and commercial success of IWC. The principles of Pallweber jump-hour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movement had appeared in wristwatches by the 1920s (Cortébert) and are still used today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(Chronoswiss Digiteur). While the original inventor didn't have a watch brand at the time, his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name has since been resurrected by a newly established watch manufacturer</w:t>
      </w:r>
      <w:r w:rsidRPr="00E84C19">
        <w:rPr>
          <w:rFonts w:ascii="ff1" w:hAnsi="ff1"/>
          <w:color w:val="252525"/>
          <w:sz w:val="69"/>
        </w:rPr>
        <w:t xml:space="preserve">.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Plato clocks used a similar idea but a different layout. These spring-wound pieces consisted of a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glass cylinder with a column inside, affixed to which were small digital cards with numbers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printed on them, which flipped as time passed. The Plato clocks were introduced at the St. Louis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World Fair in 1904, produced by Ansonia Clock Company. Eugene Fitch of New York patented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clock design in 1903. 13 years earlier Josef Pallweber had patented the same invention using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cards (different from his 1885 patent using moving disks) in Germany (DRP No.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54093).The German factory Aktiengesellschaft für Uhrenfabrikation Lenzkirch made such digital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clocks in 1893 and 1894.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The earliest patent for a digital alarm clock was registered by D.E Protzmann and others on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October 23, 1956, in the United States. Protzmann and his associates also patented another </w:t>
      </w:r>
    </w:p>
    <w:p w:rsidR="00E84C19" w:rsidRPr="00E84C19" w:rsidRDefault="00E84C19" w:rsidP="00E84C19">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digital clock in 1970, which was said to use a minimal amount of moving parts. Two side-plates </w:t>
      </w:r>
    </w:p>
    <w:p w:rsidR="00E84C19" w:rsidRPr="00E84C19" w:rsidRDefault="00E84C19" w:rsidP="00522712">
      <w:pPr>
        <w:widowControl/>
        <w:shd w:val="clear" w:color="auto" w:fill="FFFFFF"/>
        <w:autoSpaceDE/>
        <w:autoSpaceDN/>
        <w:spacing w:line="0" w:lineRule="auto"/>
        <w:rPr>
          <w:rFonts w:ascii="ff1" w:hAnsi="ff1"/>
          <w:color w:val="000000"/>
          <w:sz w:val="69"/>
          <w:szCs w:val="69"/>
        </w:rPr>
      </w:pPr>
      <w:r w:rsidRPr="00E84C19">
        <w:rPr>
          <w:rFonts w:ascii="ff1" w:hAnsi="ff1"/>
          <w:color w:val="000000"/>
          <w:sz w:val="69"/>
          <w:szCs w:val="69"/>
        </w:rPr>
        <w:t xml:space="preserve">held digital numerals between them, while an electric motor </w:t>
      </w:r>
      <w:r w:rsidR="00522712">
        <w:rPr>
          <w:rFonts w:ascii="ff1" w:hAnsi="ff1"/>
          <w:color w:val="000000"/>
          <w:sz w:val="69"/>
          <w:szCs w:val="69"/>
        </w:rPr>
        <w:t>and cam gear outside controll</w:t>
      </w:r>
    </w:p>
    <w:sectPr w:rsidR="00E84C19" w:rsidRPr="00E84C19" w:rsidSect="005636EA">
      <w:pgSz w:w="11910" w:h="16840"/>
      <w:pgMar w:top="1920" w:right="1320" w:bottom="1200" w:left="1280" w:header="0"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7E9" w:rsidRDefault="00FD07E9" w:rsidP="005636EA">
      <w:r>
        <w:separator/>
      </w:r>
    </w:p>
  </w:endnote>
  <w:endnote w:type="continuationSeparator" w:id="1">
    <w:p w:rsidR="00FD07E9" w:rsidRDefault="00FD07E9" w:rsidP="005636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sig w:usb0="00000000" w:usb1="00000000" w:usb2="00000000" w:usb3="00000000" w:csb0="00000000" w:csb1="00000000"/>
  </w:font>
  <w:font w:name="ff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49C" w:rsidRDefault="0073449C">
    <w:pPr>
      <w:pStyle w:val="BodyText"/>
      <w:spacing w:line="14" w:lineRule="auto"/>
      <w:ind w:left="0"/>
      <w:rPr>
        <w:sz w:val="20"/>
      </w:rPr>
    </w:pPr>
    <w:r w:rsidRPr="00C64697">
      <w:pict>
        <v:shapetype id="_x0000_t202" coordsize="21600,21600" o:spt="202" path="m,l,21600r21600,l21600,xe">
          <v:stroke joinstyle="miter"/>
          <v:path gradientshapeok="t" o:connecttype="rect"/>
        </v:shapetype>
        <v:shape id="docshape1" o:spid="_x0000_s2049" type="#_x0000_t202" style="position:absolute;margin-left:509.25pt;margin-top:780.9pt;width:18.3pt;height:13.05pt;z-index:-251658752;mso-position-horizontal-relative:page;mso-position-vertical-relative:page" filled="f" stroked="f">
          <v:textbox style="mso-next-textbox:#docshape1" inset="0,0,0,0">
            <w:txbxContent>
              <w:p w:rsidR="0073449C" w:rsidRDefault="0073449C">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396636">
                  <w:rPr>
                    <w:rFonts w:ascii="Calibri"/>
                    <w:noProof/>
                    <w:spacing w:val="-5"/>
                  </w:rPr>
                  <w:t>20</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7E9" w:rsidRDefault="00FD07E9" w:rsidP="005636EA">
      <w:r>
        <w:separator/>
      </w:r>
    </w:p>
  </w:footnote>
  <w:footnote w:type="continuationSeparator" w:id="1">
    <w:p w:rsidR="00FD07E9" w:rsidRDefault="00FD07E9" w:rsidP="005636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0B2"/>
    <w:multiLevelType w:val="hybridMultilevel"/>
    <w:tmpl w:val="A87E9DAC"/>
    <w:lvl w:ilvl="0" w:tplc="5348450E">
      <w:numFmt w:val="bullet"/>
      <w:lvlText w:val=""/>
      <w:lvlJc w:val="left"/>
      <w:pPr>
        <w:ind w:left="880" w:hanging="360"/>
      </w:pPr>
      <w:rPr>
        <w:rFonts w:ascii="Symbol" w:eastAsia="Symbol" w:hAnsi="Symbol" w:cs="Symbol" w:hint="default"/>
        <w:b w:val="0"/>
        <w:bCs w:val="0"/>
        <w:i w:val="0"/>
        <w:iCs w:val="0"/>
        <w:spacing w:val="0"/>
        <w:w w:val="99"/>
        <w:sz w:val="32"/>
        <w:szCs w:val="32"/>
        <w:lang w:val="en-US" w:eastAsia="en-US" w:bidi="ar-SA"/>
      </w:rPr>
    </w:lvl>
    <w:lvl w:ilvl="1" w:tplc="B04845CA">
      <w:numFmt w:val="bullet"/>
      <w:lvlText w:val="•"/>
      <w:lvlJc w:val="left"/>
      <w:pPr>
        <w:ind w:left="1722" w:hanging="360"/>
      </w:pPr>
      <w:rPr>
        <w:rFonts w:hint="default"/>
        <w:lang w:val="en-US" w:eastAsia="en-US" w:bidi="ar-SA"/>
      </w:rPr>
    </w:lvl>
    <w:lvl w:ilvl="2" w:tplc="BF1893D4">
      <w:numFmt w:val="bullet"/>
      <w:lvlText w:val="•"/>
      <w:lvlJc w:val="left"/>
      <w:pPr>
        <w:ind w:left="2565" w:hanging="360"/>
      </w:pPr>
      <w:rPr>
        <w:rFonts w:hint="default"/>
        <w:lang w:val="en-US" w:eastAsia="en-US" w:bidi="ar-SA"/>
      </w:rPr>
    </w:lvl>
    <w:lvl w:ilvl="3" w:tplc="B18CC7F8">
      <w:numFmt w:val="bullet"/>
      <w:lvlText w:val="•"/>
      <w:lvlJc w:val="left"/>
      <w:pPr>
        <w:ind w:left="3407" w:hanging="360"/>
      </w:pPr>
      <w:rPr>
        <w:rFonts w:hint="default"/>
        <w:lang w:val="en-US" w:eastAsia="en-US" w:bidi="ar-SA"/>
      </w:rPr>
    </w:lvl>
    <w:lvl w:ilvl="4" w:tplc="01C67D4A">
      <w:numFmt w:val="bullet"/>
      <w:lvlText w:val="•"/>
      <w:lvlJc w:val="left"/>
      <w:pPr>
        <w:ind w:left="4250" w:hanging="360"/>
      </w:pPr>
      <w:rPr>
        <w:rFonts w:hint="default"/>
        <w:lang w:val="en-US" w:eastAsia="en-US" w:bidi="ar-SA"/>
      </w:rPr>
    </w:lvl>
    <w:lvl w:ilvl="5" w:tplc="F7BCB13A">
      <w:numFmt w:val="bullet"/>
      <w:lvlText w:val="•"/>
      <w:lvlJc w:val="left"/>
      <w:pPr>
        <w:ind w:left="5093" w:hanging="360"/>
      </w:pPr>
      <w:rPr>
        <w:rFonts w:hint="default"/>
        <w:lang w:val="en-US" w:eastAsia="en-US" w:bidi="ar-SA"/>
      </w:rPr>
    </w:lvl>
    <w:lvl w:ilvl="6" w:tplc="92927410">
      <w:numFmt w:val="bullet"/>
      <w:lvlText w:val="•"/>
      <w:lvlJc w:val="left"/>
      <w:pPr>
        <w:ind w:left="5935" w:hanging="360"/>
      </w:pPr>
      <w:rPr>
        <w:rFonts w:hint="default"/>
        <w:lang w:val="en-US" w:eastAsia="en-US" w:bidi="ar-SA"/>
      </w:rPr>
    </w:lvl>
    <w:lvl w:ilvl="7" w:tplc="E9CCE684">
      <w:numFmt w:val="bullet"/>
      <w:lvlText w:val="•"/>
      <w:lvlJc w:val="left"/>
      <w:pPr>
        <w:ind w:left="6778" w:hanging="360"/>
      </w:pPr>
      <w:rPr>
        <w:rFonts w:hint="default"/>
        <w:lang w:val="en-US" w:eastAsia="en-US" w:bidi="ar-SA"/>
      </w:rPr>
    </w:lvl>
    <w:lvl w:ilvl="8" w:tplc="04BC0F76">
      <w:numFmt w:val="bullet"/>
      <w:lvlText w:val="•"/>
      <w:lvlJc w:val="left"/>
      <w:pPr>
        <w:ind w:left="7621" w:hanging="360"/>
      </w:pPr>
      <w:rPr>
        <w:rFonts w:hint="default"/>
        <w:lang w:val="en-US" w:eastAsia="en-US" w:bidi="ar-SA"/>
      </w:rPr>
    </w:lvl>
  </w:abstractNum>
  <w:abstractNum w:abstractNumId="1">
    <w:nsid w:val="1024648F"/>
    <w:multiLevelType w:val="hybridMultilevel"/>
    <w:tmpl w:val="273EF47C"/>
    <w:lvl w:ilvl="0" w:tplc="F5E037B2">
      <w:numFmt w:val="bullet"/>
      <w:lvlText w:val="•"/>
      <w:lvlJc w:val="left"/>
      <w:pPr>
        <w:ind w:left="160" w:hanging="169"/>
      </w:pPr>
      <w:rPr>
        <w:rFonts w:ascii="Times New Roman" w:eastAsia="Times New Roman" w:hAnsi="Times New Roman" w:cs="Times New Roman" w:hint="default"/>
        <w:b w:val="0"/>
        <w:bCs w:val="0"/>
        <w:i w:val="0"/>
        <w:iCs w:val="0"/>
        <w:spacing w:val="0"/>
        <w:w w:val="100"/>
        <w:sz w:val="28"/>
        <w:szCs w:val="28"/>
        <w:lang w:val="en-US" w:eastAsia="en-US" w:bidi="ar-SA"/>
      </w:rPr>
    </w:lvl>
    <w:lvl w:ilvl="1" w:tplc="0014613E">
      <w:numFmt w:val="bullet"/>
      <w:lvlText w:val="•"/>
      <w:lvlJc w:val="left"/>
      <w:pPr>
        <w:ind w:left="1074" w:hanging="169"/>
      </w:pPr>
      <w:rPr>
        <w:rFonts w:hint="default"/>
        <w:lang w:val="en-US" w:eastAsia="en-US" w:bidi="ar-SA"/>
      </w:rPr>
    </w:lvl>
    <w:lvl w:ilvl="2" w:tplc="E826A9FE">
      <w:numFmt w:val="bullet"/>
      <w:lvlText w:val="•"/>
      <w:lvlJc w:val="left"/>
      <w:pPr>
        <w:ind w:left="1989" w:hanging="169"/>
      </w:pPr>
      <w:rPr>
        <w:rFonts w:hint="default"/>
        <w:lang w:val="en-US" w:eastAsia="en-US" w:bidi="ar-SA"/>
      </w:rPr>
    </w:lvl>
    <w:lvl w:ilvl="3" w:tplc="245EA45A">
      <w:numFmt w:val="bullet"/>
      <w:lvlText w:val="•"/>
      <w:lvlJc w:val="left"/>
      <w:pPr>
        <w:ind w:left="2903" w:hanging="169"/>
      </w:pPr>
      <w:rPr>
        <w:rFonts w:hint="default"/>
        <w:lang w:val="en-US" w:eastAsia="en-US" w:bidi="ar-SA"/>
      </w:rPr>
    </w:lvl>
    <w:lvl w:ilvl="4" w:tplc="C0E0D374">
      <w:numFmt w:val="bullet"/>
      <w:lvlText w:val="•"/>
      <w:lvlJc w:val="left"/>
      <w:pPr>
        <w:ind w:left="3818" w:hanging="169"/>
      </w:pPr>
      <w:rPr>
        <w:rFonts w:hint="default"/>
        <w:lang w:val="en-US" w:eastAsia="en-US" w:bidi="ar-SA"/>
      </w:rPr>
    </w:lvl>
    <w:lvl w:ilvl="5" w:tplc="9F32EC3C">
      <w:numFmt w:val="bullet"/>
      <w:lvlText w:val="•"/>
      <w:lvlJc w:val="left"/>
      <w:pPr>
        <w:ind w:left="4733" w:hanging="169"/>
      </w:pPr>
      <w:rPr>
        <w:rFonts w:hint="default"/>
        <w:lang w:val="en-US" w:eastAsia="en-US" w:bidi="ar-SA"/>
      </w:rPr>
    </w:lvl>
    <w:lvl w:ilvl="6" w:tplc="7A86EAD6">
      <w:numFmt w:val="bullet"/>
      <w:lvlText w:val="•"/>
      <w:lvlJc w:val="left"/>
      <w:pPr>
        <w:ind w:left="5647" w:hanging="169"/>
      </w:pPr>
      <w:rPr>
        <w:rFonts w:hint="default"/>
        <w:lang w:val="en-US" w:eastAsia="en-US" w:bidi="ar-SA"/>
      </w:rPr>
    </w:lvl>
    <w:lvl w:ilvl="7" w:tplc="9A1CB192">
      <w:numFmt w:val="bullet"/>
      <w:lvlText w:val="•"/>
      <w:lvlJc w:val="left"/>
      <w:pPr>
        <w:ind w:left="6562" w:hanging="169"/>
      </w:pPr>
      <w:rPr>
        <w:rFonts w:hint="default"/>
        <w:lang w:val="en-US" w:eastAsia="en-US" w:bidi="ar-SA"/>
      </w:rPr>
    </w:lvl>
    <w:lvl w:ilvl="8" w:tplc="BC382868">
      <w:numFmt w:val="bullet"/>
      <w:lvlText w:val="•"/>
      <w:lvlJc w:val="left"/>
      <w:pPr>
        <w:ind w:left="7477" w:hanging="169"/>
      </w:pPr>
      <w:rPr>
        <w:rFonts w:hint="default"/>
        <w:lang w:val="en-US" w:eastAsia="en-US" w:bidi="ar-SA"/>
      </w:rPr>
    </w:lvl>
  </w:abstractNum>
  <w:abstractNum w:abstractNumId="2">
    <w:nsid w:val="1B6828F6"/>
    <w:multiLevelType w:val="multilevel"/>
    <w:tmpl w:val="3EC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DE0CCE"/>
    <w:multiLevelType w:val="hybridMultilevel"/>
    <w:tmpl w:val="E8A46BC8"/>
    <w:lvl w:ilvl="0" w:tplc="32B0169A">
      <w:start w:val="1"/>
      <w:numFmt w:val="decimal"/>
      <w:lvlText w:val="%1)"/>
      <w:lvlJc w:val="left"/>
      <w:pPr>
        <w:ind w:left="465" w:hanging="305"/>
      </w:pPr>
      <w:rPr>
        <w:rFonts w:ascii="Times New Roman" w:eastAsia="Times New Roman" w:hAnsi="Times New Roman" w:cs="Times New Roman" w:hint="default"/>
        <w:b w:val="0"/>
        <w:bCs w:val="0"/>
        <w:i w:val="0"/>
        <w:iCs w:val="0"/>
        <w:spacing w:val="0"/>
        <w:w w:val="100"/>
        <w:sz w:val="28"/>
        <w:szCs w:val="28"/>
        <w:lang w:val="en-US" w:eastAsia="en-US" w:bidi="ar-SA"/>
      </w:rPr>
    </w:lvl>
    <w:lvl w:ilvl="1" w:tplc="78D03BD8">
      <w:start w:val="1"/>
      <w:numFmt w:val="lowerRoman"/>
      <w:lvlText w:val="%2)"/>
      <w:lvlJc w:val="left"/>
      <w:pPr>
        <w:ind w:left="940" w:hanging="720"/>
      </w:pPr>
      <w:rPr>
        <w:rFonts w:ascii="Times New Roman" w:eastAsia="Times New Roman" w:hAnsi="Times New Roman" w:cs="Times New Roman" w:hint="default"/>
        <w:b w:val="0"/>
        <w:bCs w:val="0"/>
        <w:i w:val="0"/>
        <w:iCs w:val="0"/>
        <w:spacing w:val="0"/>
        <w:w w:val="100"/>
        <w:sz w:val="28"/>
        <w:szCs w:val="28"/>
        <w:lang w:val="en-US" w:eastAsia="en-US" w:bidi="ar-SA"/>
      </w:rPr>
    </w:lvl>
    <w:lvl w:ilvl="2" w:tplc="4D50861E">
      <w:start w:val="1"/>
      <w:numFmt w:val="decimal"/>
      <w:lvlText w:val="%3."/>
      <w:lvlJc w:val="left"/>
      <w:pPr>
        <w:ind w:left="510" w:hanging="281"/>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3" w:tplc="BCB63086">
      <w:numFmt w:val="bullet"/>
      <w:lvlText w:val="•"/>
      <w:lvlJc w:val="left"/>
      <w:pPr>
        <w:ind w:left="1985" w:hanging="281"/>
      </w:pPr>
      <w:rPr>
        <w:rFonts w:hint="default"/>
        <w:lang w:val="en-US" w:eastAsia="en-US" w:bidi="ar-SA"/>
      </w:rPr>
    </w:lvl>
    <w:lvl w:ilvl="4" w:tplc="ED94E304">
      <w:numFmt w:val="bullet"/>
      <w:lvlText w:val="•"/>
      <w:lvlJc w:val="left"/>
      <w:pPr>
        <w:ind w:left="3031" w:hanging="281"/>
      </w:pPr>
      <w:rPr>
        <w:rFonts w:hint="default"/>
        <w:lang w:val="en-US" w:eastAsia="en-US" w:bidi="ar-SA"/>
      </w:rPr>
    </w:lvl>
    <w:lvl w:ilvl="5" w:tplc="C49E9EC2">
      <w:numFmt w:val="bullet"/>
      <w:lvlText w:val="•"/>
      <w:lvlJc w:val="left"/>
      <w:pPr>
        <w:ind w:left="4077" w:hanging="281"/>
      </w:pPr>
      <w:rPr>
        <w:rFonts w:hint="default"/>
        <w:lang w:val="en-US" w:eastAsia="en-US" w:bidi="ar-SA"/>
      </w:rPr>
    </w:lvl>
    <w:lvl w:ilvl="6" w:tplc="1ABE6F94">
      <w:numFmt w:val="bullet"/>
      <w:lvlText w:val="•"/>
      <w:lvlJc w:val="left"/>
      <w:pPr>
        <w:ind w:left="5123" w:hanging="281"/>
      </w:pPr>
      <w:rPr>
        <w:rFonts w:hint="default"/>
        <w:lang w:val="en-US" w:eastAsia="en-US" w:bidi="ar-SA"/>
      </w:rPr>
    </w:lvl>
    <w:lvl w:ilvl="7" w:tplc="08CA693C">
      <w:numFmt w:val="bullet"/>
      <w:lvlText w:val="•"/>
      <w:lvlJc w:val="left"/>
      <w:pPr>
        <w:ind w:left="6169" w:hanging="281"/>
      </w:pPr>
      <w:rPr>
        <w:rFonts w:hint="default"/>
        <w:lang w:val="en-US" w:eastAsia="en-US" w:bidi="ar-SA"/>
      </w:rPr>
    </w:lvl>
    <w:lvl w:ilvl="8" w:tplc="AB1A81F8">
      <w:numFmt w:val="bullet"/>
      <w:lvlText w:val="•"/>
      <w:lvlJc w:val="left"/>
      <w:pPr>
        <w:ind w:left="7214" w:hanging="281"/>
      </w:pPr>
      <w:rPr>
        <w:rFonts w:hint="default"/>
        <w:lang w:val="en-US" w:eastAsia="en-US" w:bidi="ar-SA"/>
      </w:rPr>
    </w:lvl>
  </w:abstractNum>
  <w:abstractNum w:abstractNumId="4">
    <w:nsid w:val="37ED32FA"/>
    <w:multiLevelType w:val="multilevel"/>
    <w:tmpl w:val="DD72E22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color w:val="000000" w:themeColor="text1"/>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38A0051A"/>
    <w:multiLevelType w:val="hybridMultilevel"/>
    <w:tmpl w:val="C14AC6CC"/>
    <w:lvl w:ilvl="0" w:tplc="3BB4C792">
      <w:numFmt w:val="bullet"/>
      <w:lvlText w:val="●"/>
      <w:lvlJc w:val="left"/>
      <w:pPr>
        <w:ind w:left="160" w:hanging="240"/>
      </w:pPr>
      <w:rPr>
        <w:rFonts w:ascii="Times New Roman" w:eastAsia="Times New Roman" w:hAnsi="Times New Roman" w:cs="Times New Roman" w:hint="default"/>
        <w:spacing w:val="0"/>
        <w:w w:val="100"/>
        <w:lang w:val="en-US" w:eastAsia="en-US" w:bidi="ar-SA"/>
      </w:rPr>
    </w:lvl>
    <w:lvl w:ilvl="1" w:tplc="AD74C854">
      <w:numFmt w:val="bullet"/>
      <w:lvlText w:val="•"/>
      <w:lvlJc w:val="left"/>
      <w:pPr>
        <w:ind w:left="1074" w:hanging="240"/>
      </w:pPr>
      <w:rPr>
        <w:rFonts w:hint="default"/>
        <w:lang w:val="en-US" w:eastAsia="en-US" w:bidi="ar-SA"/>
      </w:rPr>
    </w:lvl>
    <w:lvl w:ilvl="2" w:tplc="CF708A02">
      <w:numFmt w:val="bullet"/>
      <w:lvlText w:val="•"/>
      <w:lvlJc w:val="left"/>
      <w:pPr>
        <w:ind w:left="1989" w:hanging="240"/>
      </w:pPr>
      <w:rPr>
        <w:rFonts w:hint="default"/>
        <w:lang w:val="en-US" w:eastAsia="en-US" w:bidi="ar-SA"/>
      </w:rPr>
    </w:lvl>
    <w:lvl w:ilvl="3" w:tplc="E2CAF7AA">
      <w:numFmt w:val="bullet"/>
      <w:lvlText w:val="•"/>
      <w:lvlJc w:val="left"/>
      <w:pPr>
        <w:ind w:left="2903" w:hanging="240"/>
      </w:pPr>
      <w:rPr>
        <w:rFonts w:hint="default"/>
        <w:lang w:val="en-US" w:eastAsia="en-US" w:bidi="ar-SA"/>
      </w:rPr>
    </w:lvl>
    <w:lvl w:ilvl="4" w:tplc="C3E0DA1E">
      <w:numFmt w:val="bullet"/>
      <w:lvlText w:val="•"/>
      <w:lvlJc w:val="left"/>
      <w:pPr>
        <w:ind w:left="3818" w:hanging="240"/>
      </w:pPr>
      <w:rPr>
        <w:rFonts w:hint="default"/>
        <w:lang w:val="en-US" w:eastAsia="en-US" w:bidi="ar-SA"/>
      </w:rPr>
    </w:lvl>
    <w:lvl w:ilvl="5" w:tplc="5C708F0E">
      <w:numFmt w:val="bullet"/>
      <w:lvlText w:val="•"/>
      <w:lvlJc w:val="left"/>
      <w:pPr>
        <w:ind w:left="4733" w:hanging="240"/>
      </w:pPr>
      <w:rPr>
        <w:rFonts w:hint="default"/>
        <w:lang w:val="en-US" w:eastAsia="en-US" w:bidi="ar-SA"/>
      </w:rPr>
    </w:lvl>
    <w:lvl w:ilvl="6" w:tplc="8FB2396A">
      <w:numFmt w:val="bullet"/>
      <w:lvlText w:val="•"/>
      <w:lvlJc w:val="left"/>
      <w:pPr>
        <w:ind w:left="5647" w:hanging="240"/>
      </w:pPr>
      <w:rPr>
        <w:rFonts w:hint="default"/>
        <w:lang w:val="en-US" w:eastAsia="en-US" w:bidi="ar-SA"/>
      </w:rPr>
    </w:lvl>
    <w:lvl w:ilvl="7" w:tplc="12661BF6">
      <w:numFmt w:val="bullet"/>
      <w:lvlText w:val="•"/>
      <w:lvlJc w:val="left"/>
      <w:pPr>
        <w:ind w:left="6562" w:hanging="240"/>
      </w:pPr>
      <w:rPr>
        <w:rFonts w:hint="default"/>
        <w:lang w:val="en-US" w:eastAsia="en-US" w:bidi="ar-SA"/>
      </w:rPr>
    </w:lvl>
    <w:lvl w:ilvl="8" w:tplc="16541574">
      <w:numFmt w:val="bullet"/>
      <w:lvlText w:val="•"/>
      <w:lvlJc w:val="left"/>
      <w:pPr>
        <w:ind w:left="7477" w:hanging="240"/>
      </w:pPr>
      <w:rPr>
        <w:rFonts w:hint="default"/>
        <w:lang w:val="en-US" w:eastAsia="en-US" w:bidi="ar-SA"/>
      </w:rPr>
    </w:lvl>
  </w:abstractNum>
  <w:abstractNum w:abstractNumId="6">
    <w:nsid w:val="3A8D7FA9"/>
    <w:multiLevelType w:val="hybridMultilevel"/>
    <w:tmpl w:val="B246DBA6"/>
    <w:lvl w:ilvl="0" w:tplc="1EECAAB0">
      <w:start w:val="1"/>
      <w:numFmt w:val="decimal"/>
      <w:lvlText w:val="%1."/>
      <w:lvlJc w:val="left"/>
      <w:pPr>
        <w:ind w:left="510" w:hanging="281"/>
        <w:jc w:val="right"/>
      </w:pPr>
      <w:rPr>
        <w:rFonts w:ascii="Times New Roman" w:eastAsia="Times New Roman" w:hAnsi="Times New Roman" w:cs="Times New Roman" w:hint="default"/>
        <w:b w:val="0"/>
        <w:bCs w:val="0"/>
        <w:i w:val="0"/>
        <w:iCs w:val="0"/>
        <w:spacing w:val="0"/>
        <w:w w:val="93"/>
        <w:sz w:val="28"/>
        <w:szCs w:val="28"/>
        <w:lang w:val="en-US" w:eastAsia="en-US" w:bidi="ar-SA"/>
      </w:rPr>
    </w:lvl>
    <w:lvl w:ilvl="1" w:tplc="CBBED68E">
      <w:numFmt w:val="bullet"/>
      <w:lvlText w:val="•"/>
      <w:lvlJc w:val="left"/>
      <w:pPr>
        <w:ind w:left="1398" w:hanging="281"/>
      </w:pPr>
      <w:rPr>
        <w:rFonts w:hint="default"/>
        <w:lang w:val="en-US" w:eastAsia="en-US" w:bidi="ar-SA"/>
      </w:rPr>
    </w:lvl>
    <w:lvl w:ilvl="2" w:tplc="80920524">
      <w:numFmt w:val="bullet"/>
      <w:lvlText w:val="•"/>
      <w:lvlJc w:val="left"/>
      <w:pPr>
        <w:ind w:left="2277" w:hanging="281"/>
      </w:pPr>
      <w:rPr>
        <w:rFonts w:hint="default"/>
        <w:lang w:val="en-US" w:eastAsia="en-US" w:bidi="ar-SA"/>
      </w:rPr>
    </w:lvl>
    <w:lvl w:ilvl="3" w:tplc="8BD4E480">
      <w:numFmt w:val="bullet"/>
      <w:lvlText w:val="•"/>
      <w:lvlJc w:val="left"/>
      <w:pPr>
        <w:ind w:left="3155" w:hanging="281"/>
      </w:pPr>
      <w:rPr>
        <w:rFonts w:hint="default"/>
        <w:lang w:val="en-US" w:eastAsia="en-US" w:bidi="ar-SA"/>
      </w:rPr>
    </w:lvl>
    <w:lvl w:ilvl="4" w:tplc="9F389836">
      <w:numFmt w:val="bullet"/>
      <w:lvlText w:val="•"/>
      <w:lvlJc w:val="left"/>
      <w:pPr>
        <w:ind w:left="4034" w:hanging="281"/>
      </w:pPr>
      <w:rPr>
        <w:rFonts w:hint="default"/>
        <w:lang w:val="en-US" w:eastAsia="en-US" w:bidi="ar-SA"/>
      </w:rPr>
    </w:lvl>
    <w:lvl w:ilvl="5" w:tplc="C65C4B42">
      <w:numFmt w:val="bullet"/>
      <w:lvlText w:val="•"/>
      <w:lvlJc w:val="left"/>
      <w:pPr>
        <w:ind w:left="4913" w:hanging="281"/>
      </w:pPr>
      <w:rPr>
        <w:rFonts w:hint="default"/>
        <w:lang w:val="en-US" w:eastAsia="en-US" w:bidi="ar-SA"/>
      </w:rPr>
    </w:lvl>
    <w:lvl w:ilvl="6" w:tplc="B882C0E2">
      <w:numFmt w:val="bullet"/>
      <w:lvlText w:val="•"/>
      <w:lvlJc w:val="left"/>
      <w:pPr>
        <w:ind w:left="5791" w:hanging="281"/>
      </w:pPr>
      <w:rPr>
        <w:rFonts w:hint="default"/>
        <w:lang w:val="en-US" w:eastAsia="en-US" w:bidi="ar-SA"/>
      </w:rPr>
    </w:lvl>
    <w:lvl w:ilvl="7" w:tplc="5706E6A0">
      <w:numFmt w:val="bullet"/>
      <w:lvlText w:val="•"/>
      <w:lvlJc w:val="left"/>
      <w:pPr>
        <w:ind w:left="6670" w:hanging="281"/>
      </w:pPr>
      <w:rPr>
        <w:rFonts w:hint="default"/>
        <w:lang w:val="en-US" w:eastAsia="en-US" w:bidi="ar-SA"/>
      </w:rPr>
    </w:lvl>
    <w:lvl w:ilvl="8" w:tplc="4E8A8D74">
      <w:numFmt w:val="bullet"/>
      <w:lvlText w:val="•"/>
      <w:lvlJc w:val="left"/>
      <w:pPr>
        <w:ind w:left="7549" w:hanging="281"/>
      </w:pPr>
      <w:rPr>
        <w:rFonts w:hint="default"/>
        <w:lang w:val="en-US" w:eastAsia="en-US" w:bidi="ar-SA"/>
      </w:rPr>
    </w:lvl>
  </w:abstractNum>
  <w:abstractNum w:abstractNumId="7">
    <w:nsid w:val="3E9D4D24"/>
    <w:multiLevelType w:val="hybridMultilevel"/>
    <w:tmpl w:val="6A14E760"/>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8">
    <w:nsid w:val="4CF33D43"/>
    <w:multiLevelType w:val="hybridMultilevel"/>
    <w:tmpl w:val="4A8ADC9C"/>
    <w:lvl w:ilvl="0" w:tplc="EA9627BA">
      <w:start w:val="1"/>
      <w:numFmt w:val="decimal"/>
      <w:lvlText w:val="%1"/>
      <w:lvlJc w:val="left"/>
      <w:pPr>
        <w:ind w:left="791" w:hanging="540"/>
      </w:pPr>
      <w:rPr>
        <w:rFonts w:hint="default"/>
        <w:lang w:val="en-US" w:eastAsia="en-US" w:bidi="ar-SA"/>
      </w:rPr>
    </w:lvl>
    <w:lvl w:ilvl="1" w:tplc="9358128A">
      <w:numFmt w:val="none"/>
      <w:lvlText w:val=""/>
      <w:lvlJc w:val="left"/>
      <w:pPr>
        <w:tabs>
          <w:tab w:val="num" w:pos="360"/>
        </w:tabs>
      </w:pPr>
    </w:lvl>
    <w:lvl w:ilvl="2" w:tplc="C02275A4">
      <w:numFmt w:val="bullet"/>
      <w:lvlText w:val="●"/>
      <w:lvlJc w:val="left"/>
      <w:pPr>
        <w:ind w:left="400" w:hanging="240"/>
      </w:pPr>
      <w:rPr>
        <w:rFonts w:ascii="Times New Roman" w:eastAsia="Times New Roman" w:hAnsi="Times New Roman" w:cs="Times New Roman" w:hint="default"/>
        <w:b w:val="0"/>
        <w:bCs w:val="0"/>
        <w:i w:val="0"/>
        <w:iCs w:val="0"/>
        <w:spacing w:val="0"/>
        <w:w w:val="100"/>
        <w:sz w:val="28"/>
        <w:szCs w:val="28"/>
        <w:lang w:val="en-US" w:eastAsia="en-US" w:bidi="ar-SA"/>
      </w:rPr>
    </w:lvl>
    <w:lvl w:ilvl="3" w:tplc="923A38B0">
      <w:numFmt w:val="bullet"/>
      <w:lvlText w:val="•"/>
      <w:lvlJc w:val="left"/>
      <w:pPr>
        <w:ind w:left="2690" w:hanging="240"/>
      </w:pPr>
      <w:rPr>
        <w:rFonts w:hint="default"/>
        <w:lang w:val="en-US" w:eastAsia="en-US" w:bidi="ar-SA"/>
      </w:rPr>
    </w:lvl>
    <w:lvl w:ilvl="4" w:tplc="080AE224">
      <w:numFmt w:val="bullet"/>
      <w:lvlText w:val="•"/>
      <w:lvlJc w:val="left"/>
      <w:pPr>
        <w:ind w:left="3635" w:hanging="240"/>
      </w:pPr>
      <w:rPr>
        <w:rFonts w:hint="default"/>
        <w:lang w:val="en-US" w:eastAsia="en-US" w:bidi="ar-SA"/>
      </w:rPr>
    </w:lvl>
    <w:lvl w:ilvl="5" w:tplc="387A33F4">
      <w:numFmt w:val="bullet"/>
      <w:lvlText w:val="•"/>
      <w:lvlJc w:val="left"/>
      <w:pPr>
        <w:ind w:left="4580" w:hanging="240"/>
      </w:pPr>
      <w:rPr>
        <w:rFonts w:hint="default"/>
        <w:lang w:val="en-US" w:eastAsia="en-US" w:bidi="ar-SA"/>
      </w:rPr>
    </w:lvl>
    <w:lvl w:ilvl="6" w:tplc="95382600">
      <w:numFmt w:val="bullet"/>
      <w:lvlText w:val="•"/>
      <w:lvlJc w:val="left"/>
      <w:pPr>
        <w:ind w:left="5525" w:hanging="240"/>
      </w:pPr>
      <w:rPr>
        <w:rFonts w:hint="default"/>
        <w:lang w:val="en-US" w:eastAsia="en-US" w:bidi="ar-SA"/>
      </w:rPr>
    </w:lvl>
    <w:lvl w:ilvl="7" w:tplc="3A8C590C">
      <w:numFmt w:val="bullet"/>
      <w:lvlText w:val="•"/>
      <w:lvlJc w:val="left"/>
      <w:pPr>
        <w:ind w:left="6470" w:hanging="240"/>
      </w:pPr>
      <w:rPr>
        <w:rFonts w:hint="default"/>
        <w:lang w:val="en-US" w:eastAsia="en-US" w:bidi="ar-SA"/>
      </w:rPr>
    </w:lvl>
    <w:lvl w:ilvl="8" w:tplc="A672E22E">
      <w:numFmt w:val="bullet"/>
      <w:lvlText w:val="•"/>
      <w:lvlJc w:val="left"/>
      <w:pPr>
        <w:ind w:left="7416" w:hanging="240"/>
      </w:pPr>
      <w:rPr>
        <w:rFonts w:hint="default"/>
        <w:lang w:val="en-US" w:eastAsia="en-US" w:bidi="ar-SA"/>
      </w:rPr>
    </w:lvl>
  </w:abstractNum>
  <w:abstractNum w:abstractNumId="9">
    <w:nsid w:val="52111796"/>
    <w:multiLevelType w:val="hybridMultilevel"/>
    <w:tmpl w:val="97D09524"/>
    <w:lvl w:ilvl="0" w:tplc="F0B621E8">
      <w:start w:val="1"/>
      <w:numFmt w:val="decimal"/>
      <w:lvlText w:val="%1."/>
      <w:lvlJc w:val="left"/>
      <w:pPr>
        <w:ind w:left="532" w:hanging="372"/>
      </w:pPr>
      <w:rPr>
        <w:rFonts w:hint="default"/>
        <w:spacing w:val="0"/>
        <w:w w:val="90"/>
        <w:lang w:val="en-US" w:eastAsia="en-US" w:bidi="ar-SA"/>
      </w:rPr>
    </w:lvl>
    <w:lvl w:ilvl="1" w:tplc="43EE9746">
      <w:numFmt w:val="none"/>
      <w:lvlText w:val=""/>
      <w:lvlJc w:val="left"/>
      <w:pPr>
        <w:tabs>
          <w:tab w:val="num" w:pos="360"/>
        </w:tabs>
      </w:pPr>
    </w:lvl>
    <w:lvl w:ilvl="2" w:tplc="FA821456">
      <w:numFmt w:val="bullet"/>
      <w:lvlText w:val="•"/>
      <w:lvlJc w:val="left"/>
      <w:pPr>
        <w:ind w:left="1060" w:hanging="480"/>
      </w:pPr>
      <w:rPr>
        <w:rFonts w:hint="default"/>
        <w:lang w:val="en-US" w:eastAsia="en-US" w:bidi="ar-SA"/>
      </w:rPr>
    </w:lvl>
    <w:lvl w:ilvl="3" w:tplc="79B0F690">
      <w:numFmt w:val="bullet"/>
      <w:lvlText w:val="•"/>
      <w:lvlJc w:val="left"/>
      <w:pPr>
        <w:ind w:left="1200" w:hanging="480"/>
      </w:pPr>
      <w:rPr>
        <w:rFonts w:hint="default"/>
        <w:lang w:val="en-US" w:eastAsia="en-US" w:bidi="ar-SA"/>
      </w:rPr>
    </w:lvl>
    <w:lvl w:ilvl="4" w:tplc="B1323DAA">
      <w:numFmt w:val="bullet"/>
      <w:lvlText w:val="•"/>
      <w:lvlJc w:val="left"/>
      <w:pPr>
        <w:ind w:left="2358" w:hanging="480"/>
      </w:pPr>
      <w:rPr>
        <w:rFonts w:hint="default"/>
        <w:lang w:val="en-US" w:eastAsia="en-US" w:bidi="ar-SA"/>
      </w:rPr>
    </w:lvl>
    <w:lvl w:ilvl="5" w:tplc="1494C2B0">
      <w:numFmt w:val="bullet"/>
      <w:lvlText w:val="•"/>
      <w:lvlJc w:val="left"/>
      <w:pPr>
        <w:ind w:left="3516" w:hanging="480"/>
      </w:pPr>
      <w:rPr>
        <w:rFonts w:hint="default"/>
        <w:lang w:val="en-US" w:eastAsia="en-US" w:bidi="ar-SA"/>
      </w:rPr>
    </w:lvl>
    <w:lvl w:ilvl="6" w:tplc="5342A1A4">
      <w:numFmt w:val="bullet"/>
      <w:lvlText w:val="•"/>
      <w:lvlJc w:val="left"/>
      <w:pPr>
        <w:ind w:left="4674" w:hanging="480"/>
      </w:pPr>
      <w:rPr>
        <w:rFonts w:hint="default"/>
        <w:lang w:val="en-US" w:eastAsia="en-US" w:bidi="ar-SA"/>
      </w:rPr>
    </w:lvl>
    <w:lvl w:ilvl="7" w:tplc="9B36CF48">
      <w:numFmt w:val="bullet"/>
      <w:lvlText w:val="•"/>
      <w:lvlJc w:val="left"/>
      <w:pPr>
        <w:ind w:left="5832" w:hanging="480"/>
      </w:pPr>
      <w:rPr>
        <w:rFonts w:hint="default"/>
        <w:lang w:val="en-US" w:eastAsia="en-US" w:bidi="ar-SA"/>
      </w:rPr>
    </w:lvl>
    <w:lvl w:ilvl="8" w:tplc="86306A5A">
      <w:numFmt w:val="bullet"/>
      <w:lvlText w:val="•"/>
      <w:lvlJc w:val="left"/>
      <w:pPr>
        <w:ind w:left="6990" w:hanging="480"/>
      </w:pPr>
      <w:rPr>
        <w:rFonts w:hint="default"/>
        <w:lang w:val="en-US" w:eastAsia="en-US" w:bidi="ar-SA"/>
      </w:rPr>
    </w:lvl>
  </w:abstractNum>
  <w:abstractNum w:abstractNumId="10">
    <w:nsid w:val="68BF2AA8"/>
    <w:multiLevelType w:val="multilevel"/>
    <w:tmpl w:val="55DA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5"/>
  </w:num>
  <w:num w:numId="5">
    <w:abstractNumId w:val="3"/>
  </w:num>
  <w:num w:numId="6">
    <w:abstractNumId w:val="8"/>
  </w:num>
  <w:num w:numId="7">
    <w:abstractNumId w:val="9"/>
  </w:num>
  <w:num w:numId="8">
    <w:abstractNumId w:val="4"/>
  </w:num>
  <w:num w:numId="9">
    <w:abstractNumId w:val="10"/>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IN" w:vendorID="64" w:dllVersion="131078" w:nlCheck="1" w:checkStyle="1"/>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5636EA"/>
    <w:rsid w:val="000B25B3"/>
    <w:rsid w:val="000E1648"/>
    <w:rsid w:val="000E3A9E"/>
    <w:rsid w:val="00122362"/>
    <w:rsid w:val="00146A76"/>
    <w:rsid w:val="00146F2E"/>
    <w:rsid w:val="001A3DFE"/>
    <w:rsid w:val="001F6104"/>
    <w:rsid w:val="00202544"/>
    <w:rsid w:val="00231CEE"/>
    <w:rsid w:val="00235164"/>
    <w:rsid w:val="00250856"/>
    <w:rsid w:val="00262D15"/>
    <w:rsid w:val="00265D26"/>
    <w:rsid w:val="00276263"/>
    <w:rsid w:val="002A199F"/>
    <w:rsid w:val="002D39F8"/>
    <w:rsid w:val="00346CEF"/>
    <w:rsid w:val="00365663"/>
    <w:rsid w:val="00396636"/>
    <w:rsid w:val="0039710B"/>
    <w:rsid w:val="003A6D25"/>
    <w:rsid w:val="003B7108"/>
    <w:rsid w:val="003E6AEC"/>
    <w:rsid w:val="00435B1A"/>
    <w:rsid w:val="00481E7C"/>
    <w:rsid w:val="00510DDA"/>
    <w:rsid w:val="00522712"/>
    <w:rsid w:val="005636EA"/>
    <w:rsid w:val="005738EB"/>
    <w:rsid w:val="00646751"/>
    <w:rsid w:val="006542F8"/>
    <w:rsid w:val="0067340C"/>
    <w:rsid w:val="006A301E"/>
    <w:rsid w:val="006A6F2F"/>
    <w:rsid w:val="006C3F7B"/>
    <w:rsid w:val="0073449C"/>
    <w:rsid w:val="00740554"/>
    <w:rsid w:val="00746A31"/>
    <w:rsid w:val="00753FAA"/>
    <w:rsid w:val="00761F57"/>
    <w:rsid w:val="00791BF6"/>
    <w:rsid w:val="00821544"/>
    <w:rsid w:val="00850BEE"/>
    <w:rsid w:val="008644E7"/>
    <w:rsid w:val="00884A93"/>
    <w:rsid w:val="0089158B"/>
    <w:rsid w:val="00911189"/>
    <w:rsid w:val="00975E58"/>
    <w:rsid w:val="00984A24"/>
    <w:rsid w:val="009B2AD3"/>
    <w:rsid w:val="009C293F"/>
    <w:rsid w:val="00A34EC1"/>
    <w:rsid w:val="00A87B13"/>
    <w:rsid w:val="00AE7BDB"/>
    <w:rsid w:val="00B654FC"/>
    <w:rsid w:val="00B70423"/>
    <w:rsid w:val="00B759EB"/>
    <w:rsid w:val="00B851D1"/>
    <w:rsid w:val="00B96758"/>
    <w:rsid w:val="00BA352B"/>
    <w:rsid w:val="00BB16B5"/>
    <w:rsid w:val="00BF6E76"/>
    <w:rsid w:val="00C307C9"/>
    <w:rsid w:val="00C31AC3"/>
    <w:rsid w:val="00C64697"/>
    <w:rsid w:val="00C858D7"/>
    <w:rsid w:val="00C95B1D"/>
    <w:rsid w:val="00CB7144"/>
    <w:rsid w:val="00CC2C41"/>
    <w:rsid w:val="00CE435F"/>
    <w:rsid w:val="00D07787"/>
    <w:rsid w:val="00D166A8"/>
    <w:rsid w:val="00D750A6"/>
    <w:rsid w:val="00D94111"/>
    <w:rsid w:val="00DB2B3A"/>
    <w:rsid w:val="00DD7511"/>
    <w:rsid w:val="00DD7DAB"/>
    <w:rsid w:val="00E21AFF"/>
    <w:rsid w:val="00E31F5F"/>
    <w:rsid w:val="00E375B9"/>
    <w:rsid w:val="00E72809"/>
    <w:rsid w:val="00E84C19"/>
    <w:rsid w:val="00E94767"/>
    <w:rsid w:val="00F57376"/>
    <w:rsid w:val="00F70DBF"/>
    <w:rsid w:val="00FB61E4"/>
    <w:rsid w:val="00FD07E9"/>
    <w:rsid w:val="00FE2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53"/>
        <o:r id="V:Rule7" type="connector" idref="#_x0000_s1054"/>
        <o:r id="V:Rule8" type="connector" idref="#_x0000_s1055"/>
        <o:r id="V:Rule9" type="connector" idref="#_x0000_s1051"/>
        <o:r id="V:Rule10"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themeColor="text1"/>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36EA"/>
    <w:rPr>
      <w:rFonts w:eastAsia="Times New Roman"/>
    </w:rPr>
  </w:style>
  <w:style w:type="paragraph" w:styleId="Heading1">
    <w:name w:val="heading 1"/>
    <w:basedOn w:val="Normal"/>
    <w:uiPriority w:val="1"/>
    <w:qFormat/>
    <w:rsid w:val="005636EA"/>
    <w:pPr>
      <w:spacing w:before="61"/>
      <w:ind w:left="149" w:right="108"/>
      <w:jc w:val="center"/>
      <w:outlineLvl w:val="0"/>
    </w:pPr>
    <w:rPr>
      <w:b/>
      <w:bCs/>
      <w:sz w:val="44"/>
      <w:szCs w:val="44"/>
    </w:rPr>
  </w:style>
  <w:style w:type="paragraph" w:styleId="Heading2">
    <w:name w:val="heading 2"/>
    <w:basedOn w:val="Normal"/>
    <w:uiPriority w:val="1"/>
    <w:qFormat/>
    <w:rsid w:val="005636EA"/>
    <w:pPr>
      <w:spacing w:before="61"/>
      <w:ind w:left="149" w:right="112"/>
      <w:jc w:val="center"/>
      <w:outlineLvl w:val="1"/>
    </w:pPr>
    <w:rPr>
      <w:b/>
      <w:bCs/>
      <w:sz w:val="44"/>
      <w:szCs w:val="44"/>
    </w:rPr>
  </w:style>
  <w:style w:type="paragraph" w:styleId="Heading3">
    <w:name w:val="heading 3"/>
    <w:basedOn w:val="Normal"/>
    <w:uiPriority w:val="1"/>
    <w:qFormat/>
    <w:rsid w:val="005636EA"/>
    <w:pPr>
      <w:spacing w:before="201"/>
      <w:ind w:left="149" w:right="109"/>
      <w:jc w:val="center"/>
      <w:outlineLvl w:val="2"/>
    </w:pPr>
    <w:rPr>
      <w:b/>
      <w:bCs/>
      <w:sz w:val="40"/>
      <w:szCs w:val="40"/>
    </w:rPr>
  </w:style>
  <w:style w:type="paragraph" w:styleId="Heading4">
    <w:name w:val="heading 4"/>
    <w:basedOn w:val="Normal"/>
    <w:uiPriority w:val="1"/>
    <w:qFormat/>
    <w:rsid w:val="005636EA"/>
    <w:pPr>
      <w:ind w:left="149"/>
      <w:jc w:val="center"/>
      <w:outlineLvl w:val="3"/>
    </w:pPr>
    <w:rPr>
      <w:b/>
      <w:bCs/>
      <w:sz w:val="40"/>
      <w:szCs w:val="40"/>
    </w:rPr>
  </w:style>
  <w:style w:type="paragraph" w:styleId="Heading5">
    <w:name w:val="heading 5"/>
    <w:basedOn w:val="Normal"/>
    <w:uiPriority w:val="1"/>
    <w:qFormat/>
    <w:rsid w:val="005636EA"/>
    <w:pPr>
      <w:ind w:left="160"/>
      <w:outlineLvl w:val="4"/>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5636EA"/>
    <w:pPr>
      <w:spacing w:before="344"/>
      <w:ind w:left="335" w:hanging="292"/>
      <w:jc w:val="center"/>
    </w:pPr>
    <w:rPr>
      <w:b/>
      <w:bCs/>
      <w:sz w:val="36"/>
      <w:szCs w:val="36"/>
    </w:rPr>
  </w:style>
  <w:style w:type="paragraph" w:styleId="TOC2">
    <w:name w:val="toc 2"/>
    <w:basedOn w:val="Normal"/>
    <w:uiPriority w:val="1"/>
    <w:qFormat/>
    <w:rsid w:val="005636EA"/>
    <w:pPr>
      <w:spacing w:before="217"/>
      <w:ind w:left="461" w:hanging="380"/>
    </w:pPr>
    <w:rPr>
      <w:b/>
      <w:bCs/>
      <w:sz w:val="36"/>
      <w:szCs w:val="36"/>
    </w:rPr>
  </w:style>
  <w:style w:type="paragraph" w:styleId="TOC3">
    <w:name w:val="toc 3"/>
    <w:basedOn w:val="Normal"/>
    <w:uiPriority w:val="1"/>
    <w:qFormat/>
    <w:rsid w:val="005636EA"/>
    <w:pPr>
      <w:spacing w:before="215"/>
      <w:ind w:left="160"/>
    </w:pPr>
    <w:rPr>
      <w:sz w:val="32"/>
      <w:szCs w:val="32"/>
    </w:rPr>
  </w:style>
  <w:style w:type="paragraph" w:styleId="TOC4">
    <w:name w:val="toc 4"/>
    <w:basedOn w:val="Normal"/>
    <w:uiPriority w:val="1"/>
    <w:qFormat/>
    <w:rsid w:val="005636EA"/>
    <w:pPr>
      <w:spacing w:before="184"/>
      <w:ind w:left="999" w:hanging="479"/>
    </w:pPr>
    <w:rPr>
      <w:sz w:val="32"/>
      <w:szCs w:val="32"/>
    </w:rPr>
  </w:style>
  <w:style w:type="paragraph" w:styleId="TOC5">
    <w:name w:val="toc 5"/>
    <w:basedOn w:val="Normal"/>
    <w:uiPriority w:val="1"/>
    <w:qFormat/>
    <w:rsid w:val="005636EA"/>
    <w:pPr>
      <w:spacing w:before="222"/>
      <w:ind w:left="614"/>
    </w:pPr>
    <w:rPr>
      <w:b/>
      <w:bCs/>
      <w:sz w:val="36"/>
      <w:szCs w:val="36"/>
    </w:rPr>
  </w:style>
  <w:style w:type="paragraph" w:styleId="TOC6">
    <w:name w:val="toc 6"/>
    <w:basedOn w:val="Normal"/>
    <w:uiPriority w:val="1"/>
    <w:qFormat/>
    <w:rsid w:val="005636EA"/>
    <w:pPr>
      <w:spacing w:before="160"/>
      <w:ind w:left="1036" w:hanging="478"/>
    </w:pPr>
    <w:rPr>
      <w:sz w:val="32"/>
      <w:szCs w:val="32"/>
    </w:rPr>
  </w:style>
  <w:style w:type="paragraph" w:styleId="TOC7">
    <w:name w:val="toc 7"/>
    <w:basedOn w:val="Normal"/>
    <w:uiPriority w:val="1"/>
    <w:qFormat/>
    <w:rsid w:val="005636EA"/>
    <w:pPr>
      <w:spacing w:before="215"/>
      <w:ind w:left="1198" w:hanging="481"/>
    </w:pPr>
    <w:rPr>
      <w:sz w:val="32"/>
      <w:szCs w:val="32"/>
    </w:rPr>
  </w:style>
  <w:style w:type="paragraph" w:styleId="BodyText">
    <w:name w:val="Body Text"/>
    <w:basedOn w:val="Normal"/>
    <w:uiPriority w:val="1"/>
    <w:qFormat/>
    <w:rsid w:val="005636EA"/>
    <w:pPr>
      <w:ind w:left="160"/>
    </w:pPr>
    <w:rPr>
      <w:sz w:val="18"/>
      <w:szCs w:val="18"/>
    </w:rPr>
  </w:style>
  <w:style w:type="paragraph" w:styleId="ListParagraph">
    <w:name w:val="List Paragraph"/>
    <w:basedOn w:val="Normal"/>
    <w:uiPriority w:val="1"/>
    <w:qFormat/>
    <w:rsid w:val="005636EA"/>
    <w:pPr>
      <w:spacing w:before="184"/>
      <w:ind w:left="509" w:hanging="279"/>
    </w:pPr>
  </w:style>
  <w:style w:type="paragraph" w:customStyle="1" w:styleId="TableParagraph">
    <w:name w:val="Table Paragraph"/>
    <w:basedOn w:val="Normal"/>
    <w:uiPriority w:val="1"/>
    <w:qFormat/>
    <w:rsid w:val="005636EA"/>
    <w:pPr>
      <w:spacing w:before="256"/>
    </w:pPr>
  </w:style>
  <w:style w:type="paragraph" w:styleId="BalloonText">
    <w:name w:val="Balloon Text"/>
    <w:basedOn w:val="Normal"/>
    <w:link w:val="BalloonTextChar"/>
    <w:uiPriority w:val="99"/>
    <w:semiHidden/>
    <w:unhideWhenUsed/>
    <w:rsid w:val="006A6F2F"/>
    <w:rPr>
      <w:rFonts w:ascii="Tahoma" w:hAnsi="Tahoma" w:cs="Tahoma"/>
      <w:sz w:val="16"/>
      <w:szCs w:val="16"/>
    </w:rPr>
  </w:style>
  <w:style w:type="character" w:customStyle="1" w:styleId="BalloonTextChar">
    <w:name w:val="Balloon Text Char"/>
    <w:basedOn w:val="DefaultParagraphFont"/>
    <w:link w:val="BalloonText"/>
    <w:uiPriority w:val="99"/>
    <w:semiHidden/>
    <w:rsid w:val="006A6F2F"/>
    <w:rPr>
      <w:rFonts w:ascii="Tahoma" w:eastAsia="Times New Roman" w:hAnsi="Tahoma" w:cs="Tahoma"/>
      <w:sz w:val="16"/>
      <w:szCs w:val="16"/>
    </w:rPr>
  </w:style>
  <w:style w:type="character" w:customStyle="1" w:styleId="fc3">
    <w:name w:val="fc3"/>
    <w:basedOn w:val="DefaultParagraphFont"/>
    <w:rsid w:val="00E84C19"/>
  </w:style>
  <w:style w:type="character" w:styleId="Strong">
    <w:name w:val="Strong"/>
    <w:basedOn w:val="DefaultParagraphFont"/>
    <w:uiPriority w:val="22"/>
    <w:qFormat/>
    <w:rsid w:val="00753FAA"/>
    <w:rPr>
      <w:b/>
      <w:bCs/>
    </w:rPr>
  </w:style>
  <w:style w:type="paragraph" w:styleId="NormalWeb">
    <w:name w:val="Normal (Web)"/>
    <w:basedOn w:val="Normal"/>
    <w:uiPriority w:val="99"/>
    <w:semiHidden/>
    <w:unhideWhenUsed/>
    <w:rsid w:val="00753FAA"/>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750A6"/>
    <w:rPr>
      <w:color w:val="0000FF"/>
      <w:u w:val="single"/>
    </w:rPr>
  </w:style>
  <w:style w:type="paragraph" w:styleId="Header">
    <w:name w:val="header"/>
    <w:basedOn w:val="Normal"/>
    <w:link w:val="HeaderChar"/>
    <w:uiPriority w:val="99"/>
    <w:semiHidden/>
    <w:unhideWhenUsed/>
    <w:rsid w:val="00522712"/>
    <w:pPr>
      <w:tabs>
        <w:tab w:val="center" w:pos="4680"/>
        <w:tab w:val="right" w:pos="9360"/>
      </w:tabs>
    </w:pPr>
  </w:style>
  <w:style w:type="character" w:customStyle="1" w:styleId="HeaderChar">
    <w:name w:val="Header Char"/>
    <w:basedOn w:val="DefaultParagraphFont"/>
    <w:link w:val="Header"/>
    <w:uiPriority w:val="99"/>
    <w:semiHidden/>
    <w:rsid w:val="00522712"/>
    <w:rPr>
      <w:rFonts w:ascii="Times New Roman" w:eastAsia="Times New Roman" w:hAnsi="Times New Roman" w:cs="Times New Roman"/>
    </w:rPr>
  </w:style>
  <w:style w:type="paragraph" w:styleId="Footer">
    <w:name w:val="footer"/>
    <w:basedOn w:val="Normal"/>
    <w:link w:val="FooterChar"/>
    <w:uiPriority w:val="99"/>
    <w:semiHidden/>
    <w:unhideWhenUsed/>
    <w:rsid w:val="00522712"/>
    <w:pPr>
      <w:tabs>
        <w:tab w:val="center" w:pos="4680"/>
        <w:tab w:val="right" w:pos="9360"/>
      </w:tabs>
    </w:pPr>
  </w:style>
  <w:style w:type="character" w:customStyle="1" w:styleId="FooterChar">
    <w:name w:val="Footer Char"/>
    <w:basedOn w:val="DefaultParagraphFont"/>
    <w:link w:val="Footer"/>
    <w:uiPriority w:val="99"/>
    <w:semiHidden/>
    <w:rsid w:val="00522712"/>
    <w:rPr>
      <w:rFonts w:ascii="Times New Roman" w:eastAsia="Times New Roman" w:hAnsi="Times New Roman" w:cs="Times New Roman"/>
    </w:rPr>
  </w:style>
  <w:style w:type="character" w:customStyle="1" w:styleId="fc4">
    <w:name w:val="fc4"/>
    <w:basedOn w:val="DefaultParagraphFont"/>
    <w:rsid w:val="00481E7C"/>
  </w:style>
  <w:style w:type="character" w:customStyle="1" w:styleId="fc0">
    <w:name w:val="fc0"/>
    <w:basedOn w:val="DefaultParagraphFont"/>
    <w:rsid w:val="00481E7C"/>
  </w:style>
  <w:style w:type="character" w:customStyle="1" w:styleId="fs1">
    <w:name w:val="fs1"/>
    <w:basedOn w:val="DefaultParagraphFont"/>
    <w:rsid w:val="00481E7C"/>
  </w:style>
  <w:style w:type="character" w:customStyle="1" w:styleId="ffb">
    <w:name w:val="ffb"/>
    <w:basedOn w:val="DefaultParagraphFont"/>
    <w:rsid w:val="00481E7C"/>
  </w:style>
</w:styles>
</file>

<file path=word/webSettings.xml><?xml version="1.0" encoding="utf-8"?>
<w:webSettings xmlns:r="http://schemas.openxmlformats.org/officeDocument/2006/relationships" xmlns:w="http://schemas.openxmlformats.org/wordprocessingml/2006/main">
  <w:divs>
    <w:div w:id="10185758">
      <w:bodyDiv w:val="1"/>
      <w:marLeft w:val="0"/>
      <w:marRight w:val="0"/>
      <w:marTop w:val="0"/>
      <w:marBottom w:val="0"/>
      <w:divBdr>
        <w:top w:val="none" w:sz="0" w:space="0" w:color="auto"/>
        <w:left w:val="none" w:sz="0" w:space="0" w:color="auto"/>
        <w:bottom w:val="none" w:sz="0" w:space="0" w:color="auto"/>
        <w:right w:val="none" w:sz="0" w:space="0" w:color="auto"/>
      </w:divBdr>
    </w:div>
    <w:div w:id="77989719">
      <w:bodyDiv w:val="1"/>
      <w:marLeft w:val="0"/>
      <w:marRight w:val="0"/>
      <w:marTop w:val="0"/>
      <w:marBottom w:val="0"/>
      <w:divBdr>
        <w:top w:val="none" w:sz="0" w:space="0" w:color="auto"/>
        <w:left w:val="none" w:sz="0" w:space="0" w:color="auto"/>
        <w:bottom w:val="none" w:sz="0" w:space="0" w:color="auto"/>
        <w:right w:val="none" w:sz="0" w:space="0" w:color="auto"/>
      </w:divBdr>
    </w:div>
    <w:div w:id="169225434">
      <w:bodyDiv w:val="1"/>
      <w:marLeft w:val="0"/>
      <w:marRight w:val="0"/>
      <w:marTop w:val="0"/>
      <w:marBottom w:val="0"/>
      <w:divBdr>
        <w:top w:val="none" w:sz="0" w:space="0" w:color="auto"/>
        <w:left w:val="none" w:sz="0" w:space="0" w:color="auto"/>
        <w:bottom w:val="none" w:sz="0" w:space="0" w:color="auto"/>
        <w:right w:val="none" w:sz="0" w:space="0" w:color="auto"/>
      </w:divBdr>
    </w:div>
    <w:div w:id="295961864">
      <w:bodyDiv w:val="1"/>
      <w:marLeft w:val="0"/>
      <w:marRight w:val="0"/>
      <w:marTop w:val="0"/>
      <w:marBottom w:val="0"/>
      <w:divBdr>
        <w:top w:val="none" w:sz="0" w:space="0" w:color="auto"/>
        <w:left w:val="none" w:sz="0" w:space="0" w:color="auto"/>
        <w:bottom w:val="none" w:sz="0" w:space="0" w:color="auto"/>
        <w:right w:val="none" w:sz="0" w:space="0" w:color="auto"/>
      </w:divBdr>
    </w:div>
    <w:div w:id="404958545">
      <w:bodyDiv w:val="1"/>
      <w:marLeft w:val="0"/>
      <w:marRight w:val="0"/>
      <w:marTop w:val="0"/>
      <w:marBottom w:val="0"/>
      <w:divBdr>
        <w:top w:val="none" w:sz="0" w:space="0" w:color="auto"/>
        <w:left w:val="none" w:sz="0" w:space="0" w:color="auto"/>
        <w:bottom w:val="none" w:sz="0" w:space="0" w:color="auto"/>
        <w:right w:val="none" w:sz="0" w:space="0" w:color="auto"/>
      </w:divBdr>
    </w:div>
    <w:div w:id="462580361">
      <w:bodyDiv w:val="1"/>
      <w:marLeft w:val="0"/>
      <w:marRight w:val="0"/>
      <w:marTop w:val="0"/>
      <w:marBottom w:val="0"/>
      <w:divBdr>
        <w:top w:val="none" w:sz="0" w:space="0" w:color="auto"/>
        <w:left w:val="none" w:sz="0" w:space="0" w:color="auto"/>
        <w:bottom w:val="none" w:sz="0" w:space="0" w:color="auto"/>
        <w:right w:val="none" w:sz="0" w:space="0" w:color="auto"/>
      </w:divBdr>
    </w:div>
    <w:div w:id="567812252">
      <w:bodyDiv w:val="1"/>
      <w:marLeft w:val="0"/>
      <w:marRight w:val="0"/>
      <w:marTop w:val="0"/>
      <w:marBottom w:val="0"/>
      <w:divBdr>
        <w:top w:val="none" w:sz="0" w:space="0" w:color="auto"/>
        <w:left w:val="none" w:sz="0" w:space="0" w:color="auto"/>
        <w:bottom w:val="none" w:sz="0" w:space="0" w:color="auto"/>
        <w:right w:val="none" w:sz="0" w:space="0" w:color="auto"/>
      </w:divBdr>
    </w:div>
    <w:div w:id="572857060">
      <w:bodyDiv w:val="1"/>
      <w:marLeft w:val="0"/>
      <w:marRight w:val="0"/>
      <w:marTop w:val="0"/>
      <w:marBottom w:val="0"/>
      <w:divBdr>
        <w:top w:val="none" w:sz="0" w:space="0" w:color="auto"/>
        <w:left w:val="none" w:sz="0" w:space="0" w:color="auto"/>
        <w:bottom w:val="none" w:sz="0" w:space="0" w:color="auto"/>
        <w:right w:val="none" w:sz="0" w:space="0" w:color="auto"/>
      </w:divBdr>
    </w:div>
    <w:div w:id="585186447">
      <w:bodyDiv w:val="1"/>
      <w:marLeft w:val="0"/>
      <w:marRight w:val="0"/>
      <w:marTop w:val="0"/>
      <w:marBottom w:val="0"/>
      <w:divBdr>
        <w:top w:val="none" w:sz="0" w:space="0" w:color="auto"/>
        <w:left w:val="none" w:sz="0" w:space="0" w:color="auto"/>
        <w:bottom w:val="none" w:sz="0" w:space="0" w:color="auto"/>
        <w:right w:val="none" w:sz="0" w:space="0" w:color="auto"/>
      </w:divBdr>
    </w:div>
    <w:div w:id="586691749">
      <w:bodyDiv w:val="1"/>
      <w:marLeft w:val="0"/>
      <w:marRight w:val="0"/>
      <w:marTop w:val="0"/>
      <w:marBottom w:val="0"/>
      <w:divBdr>
        <w:top w:val="none" w:sz="0" w:space="0" w:color="auto"/>
        <w:left w:val="none" w:sz="0" w:space="0" w:color="auto"/>
        <w:bottom w:val="none" w:sz="0" w:space="0" w:color="auto"/>
        <w:right w:val="none" w:sz="0" w:space="0" w:color="auto"/>
      </w:divBdr>
    </w:div>
    <w:div w:id="779880086">
      <w:bodyDiv w:val="1"/>
      <w:marLeft w:val="0"/>
      <w:marRight w:val="0"/>
      <w:marTop w:val="0"/>
      <w:marBottom w:val="0"/>
      <w:divBdr>
        <w:top w:val="none" w:sz="0" w:space="0" w:color="auto"/>
        <w:left w:val="none" w:sz="0" w:space="0" w:color="auto"/>
        <w:bottom w:val="none" w:sz="0" w:space="0" w:color="auto"/>
        <w:right w:val="none" w:sz="0" w:space="0" w:color="auto"/>
      </w:divBdr>
    </w:div>
    <w:div w:id="841041814">
      <w:bodyDiv w:val="1"/>
      <w:marLeft w:val="0"/>
      <w:marRight w:val="0"/>
      <w:marTop w:val="0"/>
      <w:marBottom w:val="0"/>
      <w:divBdr>
        <w:top w:val="none" w:sz="0" w:space="0" w:color="auto"/>
        <w:left w:val="none" w:sz="0" w:space="0" w:color="auto"/>
        <w:bottom w:val="none" w:sz="0" w:space="0" w:color="auto"/>
        <w:right w:val="none" w:sz="0" w:space="0" w:color="auto"/>
      </w:divBdr>
    </w:div>
    <w:div w:id="943077114">
      <w:bodyDiv w:val="1"/>
      <w:marLeft w:val="0"/>
      <w:marRight w:val="0"/>
      <w:marTop w:val="0"/>
      <w:marBottom w:val="0"/>
      <w:divBdr>
        <w:top w:val="none" w:sz="0" w:space="0" w:color="auto"/>
        <w:left w:val="none" w:sz="0" w:space="0" w:color="auto"/>
        <w:bottom w:val="none" w:sz="0" w:space="0" w:color="auto"/>
        <w:right w:val="none" w:sz="0" w:space="0" w:color="auto"/>
      </w:divBdr>
    </w:div>
    <w:div w:id="970404197">
      <w:bodyDiv w:val="1"/>
      <w:marLeft w:val="0"/>
      <w:marRight w:val="0"/>
      <w:marTop w:val="0"/>
      <w:marBottom w:val="0"/>
      <w:divBdr>
        <w:top w:val="none" w:sz="0" w:space="0" w:color="auto"/>
        <w:left w:val="none" w:sz="0" w:space="0" w:color="auto"/>
        <w:bottom w:val="none" w:sz="0" w:space="0" w:color="auto"/>
        <w:right w:val="none" w:sz="0" w:space="0" w:color="auto"/>
      </w:divBdr>
    </w:div>
    <w:div w:id="1192961483">
      <w:bodyDiv w:val="1"/>
      <w:marLeft w:val="0"/>
      <w:marRight w:val="0"/>
      <w:marTop w:val="0"/>
      <w:marBottom w:val="0"/>
      <w:divBdr>
        <w:top w:val="none" w:sz="0" w:space="0" w:color="auto"/>
        <w:left w:val="none" w:sz="0" w:space="0" w:color="auto"/>
        <w:bottom w:val="none" w:sz="0" w:space="0" w:color="auto"/>
        <w:right w:val="none" w:sz="0" w:space="0" w:color="auto"/>
      </w:divBdr>
    </w:div>
    <w:div w:id="1233083392">
      <w:bodyDiv w:val="1"/>
      <w:marLeft w:val="0"/>
      <w:marRight w:val="0"/>
      <w:marTop w:val="0"/>
      <w:marBottom w:val="0"/>
      <w:divBdr>
        <w:top w:val="none" w:sz="0" w:space="0" w:color="auto"/>
        <w:left w:val="none" w:sz="0" w:space="0" w:color="auto"/>
        <w:bottom w:val="none" w:sz="0" w:space="0" w:color="auto"/>
        <w:right w:val="none" w:sz="0" w:space="0" w:color="auto"/>
      </w:divBdr>
    </w:div>
    <w:div w:id="1288395639">
      <w:bodyDiv w:val="1"/>
      <w:marLeft w:val="0"/>
      <w:marRight w:val="0"/>
      <w:marTop w:val="0"/>
      <w:marBottom w:val="0"/>
      <w:divBdr>
        <w:top w:val="none" w:sz="0" w:space="0" w:color="auto"/>
        <w:left w:val="none" w:sz="0" w:space="0" w:color="auto"/>
        <w:bottom w:val="none" w:sz="0" w:space="0" w:color="auto"/>
        <w:right w:val="none" w:sz="0" w:space="0" w:color="auto"/>
      </w:divBdr>
    </w:div>
    <w:div w:id="1343973349">
      <w:bodyDiv w:val="1"/>
      <w:marLeft w:val="0"/>
      <w:marRight w:val="0"/>
      <w:marTop w:val="0"/>
      <w:marBottom w:val="0"/>
      <w:divBdr>
        <w:top w:val="none" w:sz="0" w:space="0" w:color="auto"/>
        <w:left w:val="none" w:sz="0" w:space="0" w:color="auto"/>
        <w:bottom w:val="none" w:sz="0" w:space="0" w:color="auto"/>
        <w:right w:val="none" w:sz="0" w:space="0" w:color="auto"/>
      </w:divBdr>
    </w:div>
    <w:div w:id="1366757991">
      <w:bodyDiv w:val="1"/>
      <w:marLeft w:val="0"/>
      <w:marRight w:val="0"/>
      <w:marTop w:val="0"/>
      <w:marBottom w:val="0"/>
      <w:divBdr>
        <w:top w:val="none" w:sz="0" w:space="0" w:color="auto"/>
        <w:left w:val="none" w:sz="0" w:space="0" w:color="auto"/>
        <w:bottom w:val="none" w:sz="0" w:space="0" w:color="auto"/>
        <w:right w:val="none" w:sz="0" w:space="0" w:color="auto"/>
      </w:divBdr>
    </w:div>
    <w:div w:id="1455564878">
      <w:bodyDiv w:val="1"/>
      <w:marLeft w:val="0"/>
      <w:marRight w:val="0"/>
      <w:marTop w:val="0"/>
      <w:marBottom w:val="0"/>
      <w:divBdr>
        <w:top w:val="none" w:sz="0" w:space="0" w:color="auto"/>
        <w:left w:val="none" w:sz="0" w:space="0" w:color="auto"/>
        <w:bottom w:val="none" w:sz="0" w:space="0" w:color="auto"/>
        <w:right w:val="none" w:sz="0" w:space="0" w:color="auto"/>
      </w:divBdr>
    </w:div>
    <w:div w:id="1593857060">
      <w:bodyDiv w:val="1"/>
      <w:marLeft w:val="0"/>
      <w:marRight w:val="0"/>
      <w:marTop w:val="0"/>
      <w:marBottom w:val="0"/>
      <w:divBdr>
        <w:top w:val="none" w:sz="0" w:space="0" w:color="auto"/>
        <w:left w:val="none" w:sz="0" w:space="0" w:color="auto"/>
        <w:bottom w:val="none" w:sz="0" w:space="0" w:color="auto"/>
        <w:right w:val="none" w:sz="0" w:space="0" w:color="auto"/>
      </w:divBdr>
    </w:div>
    <w:div w:id="1687829367">
      <w:bodyDiv w:val="1"/>
      <w:marLeft w:val="0"/>
      <w:marRight w:val="0"/>
      <w:marTop w:val="0"/>
      <w:marBottom w:val="0"/>
      <w:divBdr>
        <w:top w:val="none" w:sz="0" w:space="0" w:color="auto"/>
        <w:left w:val="none" w:sz="0" w:space="0" w:color="auto"/>
        <w:bottom w:val="none" w:sz="0" w:space="0" w:color="auto"/>
        <w:right w:val="none" w:sz="0" w:space="0" w:color="auto"/>
      </w:divBdr>
    </w:div>
    <w:div w:id="214430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athmatik.unimarburg.de/~thomae/lectures/ti1/code/karnaugh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mathworks.com/matlabcentral/fileexchange/26488-simple-digital-cloc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67B70-C2D9-4A94-81D3-C73128F5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27</Pages>
  <Words>6299</Words>
  <Characters>35910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RGUKT</dc:creator>
  <cp:lastModifiedBy>HP</cp:lastModifiedBy>
  <cp:revision>9</cp:revision>
  <dcterms:created xsi:type="dcterms:W3CDTF">2023-06-23T09:29:00Z</dcterms:created>
  <dcterms:modified xsi:type="dcterms:W3CDTF">2023-06-23T10:15:00Z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Microsoft® Word 2019</vt:lpwstr>
  </property>
  <property fmtid="{D5CDD505-2E9C-101B-9397-08002B2CF9AE}" pid="4" name="LastSaved">
    <vt:filetime>2023-06-09T00:00:00Z</vt:filetime>
  </property>
  <property fmtid="{D5CDD505-2E9C-101B-9397-08002B2CF9AE}" pid="5" name="Producer">
    <vt:lpwstr>Microsoft® Word 2019</vt:lpwstr>
  </property>
</Properties>
</file>